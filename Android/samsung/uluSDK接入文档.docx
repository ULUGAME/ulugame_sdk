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</w:t>
      </w:r>
      <w:r w:rsidR="00C946BC">
        <w:rPr>
          <w:b/>
          <w:bCs/>
          <w:color w:val="5A5A5A"/>
          <w:kern w:val="0"/>
          <w:sz w:val="20"/>
          <w:szCs w:val="20"/>
          <w:u w:color="5A5A5A"/>
        </w:rPr>
        <w:t>.5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0945B6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8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0945B6">
        <w:rPr>
          <w:rFonts w:asciiTheme="minorEastAsia" w:hAnsiTheme="minorEastAsia" w:hint="eastAsia"/>
          <w:color w:val="5A5A5A"/>
          <w:kern w:val="0"/>
          <w:sz w:val="20"/>
          <w:szCs w:val="20"/>
          <w:u w:color="5A5A5A"/>
          <w:lang w:val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将 minSdkVersion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flatDir {</w:t>
      </w:r>
      <w:r>
        <w:rPr>
          <w:rFonts w:hint="eastAsia"/>
          <w:color w:val="A9B7C6"/>
          <w:sz w:val="27"/>
          <w:szCs w:val="27"/>
        </w:rPr>
        <w:br/>
        <w:t xml:space="preserve">            dirs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productFlavors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'com.google.gms.google-services'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2C7CF8">
        <w:rPr>
          <w:color w:val="6A8759"/>
          <w:sz w:val="27"/>
          <w:szCs w:val="27"/>
        </w:rPr>
        <w:t>2</w:t>
      </w:r>
      <w:r w:rsidR="00693015">
        <w:rPr>
          <w:rFonts w:hint="eastAsia"/>
          <w:color w:val="6A8759"/>
          <w:sz w:val="27"/>
          <w:szCs w:val="27"/>
        </w:rPr>
        <w:t>.</w:t>
      </w:r>
      <w:r w:rsidR="002C7CF8">
        <w:rPr>
          <w:color w:val="6A8759"/>
          <w:sz w:val="27"/>
          <w:szCs w:val="27"/>
        </w:rPr>
        <w:t>4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>ext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'aar'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'com.facebook.android:facebook-login:[4,5)'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mavenCentral()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>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classpath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classpath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build.gradle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  <w:t>allprojects {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lastRenderedPageBreak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mavenCentral()*/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2C7CF8" w:rsidRDefault="001222E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0" w:hangingChars="100" w:hanging="270"/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"android.permission.INTERNET"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/&gt;</w:t>
      </w:r>
    </w:p>
    <w:p w:rsidR="002C7CF8" w:rsidRPr="002C7CF8" w:rsidRDefault="002C7CF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"com.samsung.android.iap.permission.BILLING"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1222E8" w:rsidRDefault="001222E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0" w:hangingChars="100" w:hanging="270"/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"android.permission.ACCESS_NETWORK_STATE"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"android.permission.ACCESS_WIFI_STATE"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&lt;uses-permission </w:t>
      </w:r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"android.permission.WAKE_LOCK"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:name=</w:t>
      </w:r>
      <w:r w:rsidR="00DF1C64">
        <w:rPr>
          <w:rFonts w:hint="eastAsia"/>
          <w:color w:val="6A8759"/>
          <w:sz w:val="27"/>
          <w:szCs w:val="27"/>
        </w:rPr>
        <w:t>"channel_id"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"com.ulusdk.WebviewActivity"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"com.ulusdk.UserCenterActivity"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:configChanges=</w:t>
      </w:r>
      <w:r>
        <w:rPr>
          <w:rFonts w:hint="eastAsia"/>
          <w:color w:val="6A8759"/>
          <w:sz w:val="27"/>
          <w:szCs w:val="27"/>
        </w:rPr>
        <w:t>"orientation|keyboardHidden|screenSize"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:screenOrientation=</w:t>
      </w:r>
      <w:r>
        <w:rPr>
          <w:rFonts w:hint="eastAsia"/>
          <w:color w:val="6A8759"/>
          <w:sz w:val="27"/>
          <w:szCs w:val="27"/>
        </w:rPr>
        <w:t>"sensorLandscape"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"com.ulusdk.BindMailActivity"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:configChanges=</w:t>
      </w:r>
      <w:r>
        <w:rPr>
          <w:rFonts w:hint="eastAsia"/>
          <w:color w:val="6A8759"/>
          <w:sz w:val="27"/>
          <w:szCs w:val="27"/>
        </w:rPr>
        <w:t>"orientation|keyboardHidden|screenSize"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:screenOrientation=</w:t>
      </w:r>
      <w:r>
        <w:rPr>
          <w:rFonts w:hint="eastAsia"/>
          <w:color w:val="6A8759"/>
          <w:sz w:val="27"/>
          <w:szCs w:val="27"/>
        </w:rPr>
        <w:t>"sensorLandscape"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"com.ulusdk.ChangePasswordActivity"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:configChanges=</w:t>
      </w:r>
      <w:r>
        <w:rPr>
          <w:rFonts w:hint="eastAsia"/>
          <w:color w:val="6A8759"/>
          <w:sz w:val="27"/>
          <w:szCs w:val="27"/>
        </w:rPr>
        <w:t>"orientation|keyboardHidden|screenSize"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:screenOrientation=</w:t>
      </w:r>
      <w:r>
        <w:rPr>
          <w:rFonts w:hint="eastAsia"/>
          <w:color w:val="6A8759"/>
          <w:sz w:val="27"/>
          <w:szCs w:val="27"/>
        </w:rPr>
        <w:t>"sensorLandscape"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D72A4" w:rsidRPr="00923B49" w:rsidRDefault="00DF1C64" w:rsidP="00923B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"com.ulusdk.googlepush.ULUFirebaseMessagingService"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"com.google.firebase.MESSAGING_EVENT"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&lt;!-- facebook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"com.facebook.sdk.ApplicationId"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"@string/facebook_app_id"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"com.facebook.FacebookActivity"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 xml:space="preserve">:configChanges= </w:t>
      </w:r>
      <w:r>
        <w:rPr>
          <w:rFonts w:hint="eastAsia"/>
          <w:color w:val="6A8759"/>
          <w:sz w:val="27"/>
          <w:szCs w:val="27"/>
        </w:rPr>
        <w:t>"keyboard|keyboardHidden|screenLayout|screenSize|orientation"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:label=</w:t>
      </w:r>
      <w:r>
        <w:rPr>
          <w:rFonts w:hint="eastAsia"/>
          <w:color w:val="6A8759"/>
          <w:sz w:val="27"/>
          <w:szCs w:val="27"/>
        </w:rPr>
        <w:t xml:space="preserve">"@string/app_name"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"com.facebook.CustomTabActivity"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"android.intent.action.VIEW"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"android.intent.category.DEFAULT"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"android.intent.category.BROWSABLE"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:scheme=</w:t>
      </w:r>
      <w:r>
        <w:rPr>
          <w:rFonts w:hint="eastAsia"/>
          <w:color w:val="6A8759"/>
          <w:sz w:val="27"/>
          <w:szCs w:val="27"/>
        </w:rPr>
        <w:t xml:space="preserve">"@string/fb_login_protocol_scheme"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2C7CF8" w:rsidRDefault="002C7CF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2C7CF8" w:rsidRDefault="002C7CF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三星</w:t>
      </w:r>
    </w:p>
    <w:p w:rsidR="002C7CF8" w:rsidRPr="002C7CF8" w:rsidRDefault="002C7CF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"com.ulusdk.samsungpay.activity.DialogActivity"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"@style/Theme.Empty"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"orientation|screenSize"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br/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"com.ulusdk.samsungpay.activity.CheckPackageActivity"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"@style/Theme.Empty"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"orientation|screenSize"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"com.ulusdk.samsungpay.activity.AccountActivity"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"@style/Theme.Transparent"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"orientation|screenSize"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"com.ulusdk.samsungpay.activity.PaymentActivity"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"@style/Theme.Empty"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"orientation|screenSize"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2C7CF8" w:rsidRPr="002C7CF8" w:rsidRDefault="002C7CF8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Strings.xml中添加游戏从</w:t>
      </w:r>
      <w:r w:rsidR="0026370D">
        <w:rPr>
          <w:rFonts w:hint="eastAsia"/>
        </w:rPr>
        <w:t>游陆</w:t>
      </w:r>
      <w:r>
        <w:t>获取到的facebook_app_id参数和fb_login_protocol_scheme</w:t>
      </w:r>
      <w:r>
        <w:lastRenderedPageBreak/>
        <w:t>参数</w:t>
      </w:r>
      <w:r w:rsidR="008719C1">
        <w:rPr>
          <w:rFonts w:hint="eastAsia"/>
        </w:rPr>
        <w:t xml:space="preserve"> ，从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获取的</w:t>
      </w:r>
      <w:r w:rsidR="008719C1" w:rsidRPr="008719C1">
        <w:rPr>
          <w:rFonts w:hint="eastAsia"/>
        </w:rPr>
        <w:t>server_client_id和支付密钥</w:t>
      </w:r>
      <w:r w:rsidR="002D72A4">
        <w:rPr>
          <w:rFonts w:hint="eastAsia"/>
        </w:rPr>
        <w:t>，go</w:t>
      </w:r>
      <w:r w:rsidR="002D72A4">
        <w:t>ogle-service</w:t>
      </w:r>
      <w:r w:rsidR="008C5258">
        <w:t>.json</w:t>
      </w:r>
    </w:p>
    <w:p w:rsidR="00FF72E4" w:rsidRPr="00FF72E4" w:rsidRDefault="008719C1" w:rsidP="00FF72E4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&lt;!--facebook sdk--&gt;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"facebook_app_id"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"fb_login_protocol_scheme"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br/>
      </w:r>
      <w:r w:rsidR="00FF72E4" w:rsidRPr="00FF72E4">
        <w:rPr>
          <w:rFonts w:hint="eastAsia"/>
          <w:color w:val="808080"/>
          <w:sz w:val="27"/>
          <w:szCs w:val="27"/>
        </w:rPr>
        <w:t>&lt;!--   samsung 支付 1沙盒环境  OPERATION_MODE_TEST ，0真实支付  OPERATION_MODE_PRODUCTION--&gt;</w:t>
      </w:r>
      <w:r w:rsidR="00FF72E4" w:rsidRPr="00FF72E4">
        <w:rPr>
          <w:rFonts w:hint="eastAsia"/>
          <w:color w:val="808080"/>
          <w:sz w:val="27"/>
          <w:szCs w:val="27"/>
        </w:rPr>
        <w:br/>
      </w:r>
      <w:r w:rsidR="00FF72E4" w:rsidRPr="00FF72E4">
        <w:rPr>
          <w:rFonts w:hint="eastAsia"/>
          <w:color w:val="E8BF6A"/>
          <w:sz w:val="27"/>
          <w:szCs w:val="27"/>
        </w:rPr>
        <w:t xml:space="preserve">&lt;string </w:t>
      </w:r>
      <w:r w:rsidR="00FF72E4" w:rsidRPr="00FF72E4">
        <w:rPr>
          <w:rFonts w:hint="eastAsia"/>
          <w:color w:val="BABABA"/>
          <w:sz w:val="27"/>
          <w:szCs w:val="27"/>
        </w:rPr>
        <w:t>name=</w:t>
      </w:r>
      <w:r w:rsidR="00FF72E4" w:rsidRPr="00FF72E4">
        <w:rPr>
          <w:rFonts w:hint="eastAsia"/>
          <w:color w:val="6A8759"/>
          <w:sz w:val="27"/>
          <w:szCs w:val="27"/>
        </w:rPr>
        <w:t>"samsung_operation_mode"</w:t>
      </w:r>
      <w:r w:rsidR="00FF72E4" w:rsidRPr="00FF72E4">
        <w:rPr>
          <w:rFonts w:hint="eastAsia"/>
          <w:color w:val="E8BF6A"/>
          <w:sz w:val="27"/>
          <w:szCs w:val="27"/>
        </w:rPr>
        <w:t>&gt;</w:t>
      </w:r>
      <w:r w:rsidR="00FF72E4" w:rsidRPr="00FF72E4">
        <w:rPr>
          <w:rFonts w:hint="eastAsia"/>
          <w:color w:val="A9B7C6"/>
          <w:sz w:val="27"/>
          <w:szCs w:val="27"/>
        </w:rPr>
        <w:t>1</w:t>
      </w:r>
      <w:r w:rsidR="00FF72E4" w:rsidRPr="00FF72E4">
        <w:rPr>
          <w:rFonts w:hint="eastAsia"/>
          <w:color w:val="E8BF6A"/>
          <w:sz w:val="27"/>
          <w:szCs w:val="27"/>
        </w:rPr>
        <w:t>&lt;/string&gt;</w:t>
      </w:r>
    </w:p>
    <w:p w:rsidR="008719C1" w:rsidRPr="00FF72E4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lastRenderedPageBreak/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(Context newBase)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gameId=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().init(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8782D" w:rsidP="0078782D">
      <w:r>
        <w:rPr>
          <w:rFonts w:hint="eastAsia"/>
        </w:rPr>
        <w:t>登录失败返回“-</w:t>
      </w:r>
      <w:r>
        <w:t>1</w:t>
      </w:r>
      <w:r>
        <w:rPr>
          <w:rFonts w:hint="eastAsia"/>
        </w:rPr>
        <w:t>” 表示用户取消登录</w:t>
      </w:r>
    </w:p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uid=user.getUid()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token=user.getToken()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Pr="00801A77" w:rsidRDefault="00801A77" w:rsidP="00801A77"/>
    <w:p w:rsidR="002C7CF8" w:rsidRPr="002C7CF8" w:rsidRDefault="002C7CF8" w:rsidP="002C7C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 uluOrder=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ULUOrder()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"透传参数"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uluOrder.setProductId(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uluOrder.setProductPrice(</w:t>
      </w:r>
      <w:r w:rsidRPr="002C7CF8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uluOrder.setCpOrderId(UUID.</w:t>
      </w:r>
      <w:r w:rsidRPr="002C7C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().toString())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uluRole=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uluRole.setRoleId(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"RoleId"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2C7C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().uluSunsungPay(uluOrder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ULUPayListenter() {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2C7C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2C7CF8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extrasParams) {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</w:t>
      </w:r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  LogUtil.getInstance().i(this.getClass().getSimpleName(), "paySuccess");</w:t>
      </w:r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C7C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"支付成功"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C7CF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2C7C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2C7CF8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errorMsg) {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LogUtil.getInstance().i(this.getClass().getSimpleName(), "paySuccess");</w:t>
      </w:r>
      <w:r w:rsidRPr="002C7CF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C7C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"支付失败"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 errorMsg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C7CF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2C7C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2C7C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3009D2" w:rsidRPr="002A4576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2A4576" w:rsidRPr="002A4576" w:rsidRDefault="002A4576" w:rsidP="002A45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>
      <w:pPr>
        <w:rPr>
          <w:ins w:id="0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1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F0255E" w:rsidRPr="00F0255E" w:rsidRDefault="00F0255E" w:rsidP="00F02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().setUluLogoutListener(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})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().enterUserCenter()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F0255E" w:rsidRDefault="002A4576" w:rsidP="002A4576">
      <w:pPr>
        <w:rPr>
          <w:ins w:id="3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0C5897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三星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内购所有商品信息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Pr="00801A77" w:rsidRDefault="00801A77" w:rsidP="00801A77">
      <w:pPr>
        <w:rPr>
          <w:ins w:id="8" w:author="mine" w:date="2019-05-14T17:30:00Z"/>
        </w:rPr>
      </w:pPr>
    </w:p>
    <w:p w:rsidR="000C5897" w:rsidRPr="000C5897" w:rsidRDefault="00506E2C" w:rsidP="000C5897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506E2C">
        <w:rPr>
          <w:rFonts w:hint="eastAsia"/>
          <w:color w:val="A9B7C6"/>
          <w:sz w:val="27"/>
          <w:szCs w:val="27"/>
        </w:rPr>
        <w:t>A</w:t>
      </w:r>
      <w:r w:rsidR="000C5897" w:rsidRPr="000C5897">
        <w:rPr>
          <w:rFonts w:hint="eastAsia"/>
          <w:color w:val="A9B7C6"/>
          <w:sz w:val="27"/>
          <w:szCs w:val="27"/>
        </w:rPr>
        <w:t>ULUSDKManager.</w:t>
      </w:r>
      <w:r w:rsidR="000C5897" w:rsidRPr="000C5897">
        <w:rPr>
          <w:rFonts w:hint="eastAsia"/>
          <w:i/>
          <w:iCs/>
          <w:color w:val="A9B7C6"/>
          <w:sz w:val="27"/>
          <w:szCs w:val="27"/>
        </w:rPr>
        <w:t>getInstance</w:t>
      </w:r>
      <w:r w:rsidR="000C5897" w:rsidRPr="000C5897">
        <w:rPr>
          <w:rFonts w:hint="eastAsia"/>
          <w:color w:val="A9B7C6"/>
          <w:sz w:val="27"/>
          <w:szCs w:val="27"/>
        </w:rPr>
        <w:t>().queryProductInfo(</w:t>
      </w:r>
      <w:r w:rsidR="000C5897" w:rsidRPr="000C5897">
        <w:rPr>
          <w:rFonts w:hint="eastAsia"/>
          <w:color w:val="6A8759"/>
          <w:sz w:val="27"/>
          <w:szCs w:val="27"/>
        </w:rPr>
        <w:t>"bb,cc"</w:t>
      </w:r>
      <w:r w:rsidR="000C5897" w:rsidRPr="000C5897">
        <w:rPr>
          <w:rFonts w:hint="eastAsia"/>
          <w:color w:val="CC7832"/>
          <w:sz w:val="27"/>
          <w:szCs w:val="27"/>
        </w:rPr>
        <w:t xml:space="preserve">, new </w:t>
      </w:r>
      <w:r w:rsidR="000C5897" w:rsidRPr="000C5897">
        <w:rPr>
          <w:rFonts w:hint="eastAsia"/>
          <w:color w:val="A9B7C6"/>
          <w:sz w:val="27"/>
          <w:szCs w:val="27"/>
        </w:rPr>
        <w:t>ULUQueryProductListener() {</w:t>
      </w:r>
      <w:r w:rsidR="000C5897" w:rsidRPr="000C5897">
        <w:rPr>
          <w:rFonts w:hint="eastAsia"/>
          <w:color w:val="A9B7C6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BBB529"/>
          <w:sz w:val="27"/>
          <w:szCs w:val="27"/>
        </w:rPr>
        <w:t>@Override</w:t>
      </w:r>
      <w:r w:rsidR="000C5897" w:rsidRPr="000C5897">
        <w:rPr>
          <w:rFonts w:hint="eastAsia"/>
          <w:color w:val="BBB529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CC7832"/>
          <w:sz w:val="27"/>
          <w:szCs w:val="27"/>
        </w:rPr>
        <w:t xml:space="preserve">public void </w:t>
      </w:r>
      <w:r w:rsidR="000C5897" w:rsidRPr="000C5897">
        <w:rPr>
          <w:rFonts w:hint="eastAsia"/>
          <w:color w:val="FFC66D"/>
          <w:sz w:val="27"/>
          <w:szCs w:val="27"/>
        </w:rPr>
        <w:t>onQuerySuccess</w:t>
      </w:r>
      <w:r w:rsidR="000C5897" w:rsidRPr="000C5897">
        <w:rPr>
          <w:rFonts w:hint="eastAsia"/>
          <w:color w:val="A9B7C6"/>
          <w:sz w:val="27"/>
          <w:szCs w:val="27"/>
        </w:rPr>
        <w:t>(List&lt;ProductVo&gt; list) {</w:t>
      </w:r>
      <w:r w:rsidR="000C5897" w:rsidRPr="000C5897">
        <w:rPr>
          <w:rFonts w:hint="eastAsia"/>
          <w:color w:val="A9B7C6"/>
          <w:sz w:val="27"/>
          <w:szCs w:val="27"/>
        </w:rPr>
        <w:br/>
        <w:t xml:space="preserve">        Toast.</w:t>
      </w:r>
      <w:r w:rsidR="000C5897" w:rsidRPr="000C5897">
        <w:rPr>
          <w:rFonts w:hint="eastAsia"/>
          <w:i/>
          <w:iCs/>
          <w:color w:val="A9B7C6"/>
          <w:sz w:val="27"/>
          <w:szCs w:val="27"/>
        </w:rPr>
        <w:t>makeText</w:t>
      </w:r>
      <w:r w:rsidR="000C5897" w:rsidRPr="000C5897">
        <w:rPr>
          <w:rFonts w:hint="eastAsia"/>
          <w:color w:val="A9B7C6"/>
          <w:sz w:val="27"/>
          <w:szCs w:val="27"/>
        </w:rPr>
        <w:t>(MainActivity.</w:t>
      </w:r>
      <w:r w:rsidR="000C5897" w:rsidRPr="000C5897">
        <w:rPr>
          <w:rFonts w:hint="eastAsia"/>
          <w:color w:val="CC7832"/>
          <w:sz w:val="27"/>
          <w:szCs w:val="27"/>
        </w:rPr>
        <w:t xml:space="preserve">this, </w:t>
      </w:r>
      <w:r w:rsidR="000C5897" w:rsidRPr="000C5897">
        <w:rPr>
          <w:rFonts w:hint="eastAsia"/>
          <w:color w:val="6A8759"/>
          <w:sz w:val="27"/>
          <w:szCs w:val="27"/>
        </w:rPr>
        <w:t>"查询商品信息  list.size()=="</w:t>
      </w:r>
      <w:r w:rsidR="000C5897" w:rsidRPr="000C5897">
        <w:rPr>
          <w:rFonts w:hint="eastAsia"/>
          <w:color w:val="A9B7C6"/>
          <w:sz w:val="27"/>
          <w:szCs w:val="27"/>
        </w:rPr>
        <w:t>+list.size()</w:t>
      </w:r>
      <w:r w:rsidR="000C5897" w:rsidRPr="000C5897">
        <w:rPr>
          <w:rFonts w:hint="eastAsia"/>
          <w:color w:val="CC7832"/>
          <w:sz w:val="27"/>
          <w:szCs w:val="27"/>
        </w:rPr>
        <w:t xml:space="preserve">, </w:t>
      </w:r>
      <w:r w:rsidR="000C5897" w:rsidRPr="000C5897">
        <w:rPr>
          <w:rFonts w:hint="eastAsia"/>
          <w:color w:val="A9B7C6"/>
          <w:sz w:val="27"/>
          <w:szCs w:val="27"/>
        </w:rPr>
        <w:t>Toast.</w:t>
      </w:r>
      <w:r w:rsidR="000C5897" w:rsidRPr="000C5897">
        <w:rPr>
          <w:rFonts w:hint="eastAsia"/>
          <w:i/>
          <w:iCs/>
          <w:color w:val="9876AA"/>
          <w:sz w:val="27"/>
          <w:szCs w:val="27"/>
        </w:rPr>
        <w:t>LENGTH_SHORT</w:t>
      </w:r>
      <w:r w:rsidR="000C5897" w:rsidRPr="000C5897">
        <w:rPr>
          <w:rFonts w:hint="eastAsia"/>
          <w:color w:val="A9B7C6"/>
          <w:sz w:val="27"/>
          <w:szCs w:val="27"/>
        </w:rPr>
        <w:t>).show()</w:t>
      </w:r>
      <w:r w:rsidR="000C5897" w:rsidRPr="000C5897">
        <w:rPr>
          <w:rFonts w:hint="eastAsia"/>
          <w:color w:val="CC7832"/>
          <w:sz w:val="27"/>
          <w:szCs w:val="27"/>
        </w:rPr>
        <w:t>;</w:t>
      </w:r>
      <w:r w:rsidR="000C5897" w:rsidRPr="000C5897">
        <w:rPr>
          <w:rFonts w:hint="eastAsia"/>
          <w:color w:val="CC7832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A9B7C6"/>
          <w:sz w:val="27"/>
          <w:szCs w:val="27"/>
        </w:rPr>
        <w:t>}</w:t>
      </w:r>
      <w:r w:rsidR="000C5897" w:rsidRPr="000C5897">
        <w:rPr>
          <w:rFonts w:hint="eastAsia"/>
          <w:color w:val="A9B7C6"/>
          <w:sz w:val="27"/>
          <w:szCs w:val="27"/>
        </w:rPr>
        <w:br/>
      </w:r>
      <w:r w:rsidR="000C5897" w:rsidRPr="000C5897">
        <w:rPr>
          <w:rFonts w:hint="eastAsia"/>
          <w:color w:val="A9B7C6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BBB529"/>
          <w:sz w:val="27"/>
          <w:szCs w:val="27"/>
        </w:rPr>
        <w:t>@Override</w:t>
      </w:r>
      <w:r w:rsidR="000C5897" w:rsidRPr="000C5897">
        <w:rPr>
          <w:rFonts w:hint="eastAsia"/>
          <w:color w:val="BBB529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CC7832"/>
          <w:sz w:val="27"/>
          <w:szCs w:val="27"/>
        </w:rPr>
        <w:t xml:space="preserve">public void </w:t>
      </w:r>
      <w:r w:rsidR="000C5897" w:rsidRPr="000C5897">
        <w:rPr>
          <w:rFonts w:hint="eastAsia"/>
          <w:color w:val="FFC66D"/>
          <w:sz w:val="27"/>
          <w:szCs w:val="27"/>
        </w:rPr>
        <w:t>onQueryFail</w:t>
      </w:r>
      <w:r w:rsidR="000C5897" w:rsidRPr="000C5897">
        <w:rPr>
          <w:rFonts w:hint="eastAsia"/>
          <w:color w:val="A9B7C6"/>
          <w:sz w:val="27"/>
          <w:szCs w:val="27"/>
        </w:rPr>
        <w:t>(String errorMsg) {</w:t>
      </w:r>
      <w:r w:rsidR="000C5897" w:rsidRPr="000C5897">
        <w:rPr>
          <w:rFonts w:hint="eastAsia"/>
          <w:color w:val="A9B7C6"/>
          <w:sz w:val="27"/>
          <w:szCs w:val="27"/>
        </w:rPr>
        <w:br/>
        <w:t xml:space="preserve">        Toast.</w:t>
      </w:r>
      <w:r w:rsidR="000C5897" w:rsidRPr="000C5897">
        <w:rPr>
          <w:rFonts w:hint="eastAsia"/>
          <w:i/>
          <w:iCs/>
          <w:color w:val="A9B7C6"/>
          <w:sz w:val="27"/>
          <w:szCs w:val="27"/>
        </w:rPr>
        <w:t>makeText</w:t>
      </w:r>
      <w:r w:rsidR="000C5897" w:rsidRPr="000C5897">
        <w:rPr>
          <w:rFonts w:hint="eastAsia"/>
          <w:color w:val="A9B7C6"/>
          <w:sz w:val="27"/>
          <w:szCs w:val="27"/>
        </w:rPr>
        <w:t>(MainActivity.</w:t>
      </w:r>
      <w:r w:rsidR="000C5897" w:rsidRPr="000C5897">
        <w:rPr>
          <w:rFonts w:hint="eastAsia"/>
          <w:color w:val="CC7832"/>
          <w:sz w:val="27"/>
          <w:szCs w:val="27"/>
        </w:rPr>
        <w:t xml:space="preserve">this, </w:t>
      </w:r>
      <w:r w:rsidR="000C5897" w:rsidRPr="000C5897">
        <w:rPr>
          <w:rFonts w:hint="eastAsia"/>
          <w:color w:val="A9B7C6"/>
          <w:sz w:val="27"/>
          <w:szCs w:val="27"/>
        </w:rPr>
        <w:t>errorMsg</w:t>
      </w:r>
      <w:r w:rsidR="000C5897" w:rsidRPr="000C5897">
        <w:rPr>
          <w:rFonts w:hint="eastAsia"/>
          <w:color w:val="CC7832"/>
          <w:sz w:val="27"/>
          <w:szCs w:val="27"/>
        </w:rPr>
        <w:t xml:space="preserve">, </w:t>
      </w:r>
      <w:r w:rsidR="000C5897" w:rsidRPr="000C5897">
        <w:rPr>
          <w:rFonts w:hint="eastAsia"/>
          <w:color w:val="A9B7C6"/>
          <w:sz w:val="27"/>
          <w:szCs w:val="27"/>
        </w:rPr>
        <w:t>Toast.</w:t>
      </w:r>
      <w:r w:rsidR="000C5897" w:rsidRPr="000C5897">
        <w:rPr>
          <w:rFonts w:hint="eastAsia"/>
          <w:i/>
          <w:iCs/>
          <w:color w:val="9876AA"/>
          <w:sz w:val="27"/>
          <w:szCs w:val="27"/>
        </w:rPr>
        <w:t>LENGTH_SHORT</w:t>
      </w:r>
      <w:r w:rsidR="000C5897" w:rsidRPr="000C5897">
        <w:rPr>
          <w:rFonts w:hint="eastAsia"/>
          <w:color w:val="A9B7C6"/>
          <w:sz w:val="27"/>
          <w:szCs w:val="27"/>
        </w:rPr>
        <w:t>).show()</w:t>
      </w:r>
      <w:r w:rsidR="000C5897" w:rsidRPr="000C5897">
        <w:rPr>
          <w:rFonts w:hint="eastAsia"/>
          <w:color w:val="CC7832"/>
          <w:sz w:val="27"/>
          <w:szCs w:val="27"/>
        </w:rPr>
        <w:t>;</w:t>
      </w:r>
      <w:r w:rsidR="000C5897" w:rsidRPr="000C5897">
        <w:rPr>
          <w:rFonts w:hint="eastAsia"/>
          <w:color w:val="CC7832"/>
          <w:sz w:val="27"/>
          <w:szCs w:val="27"/>
        </w:rPr>
        <w:br/>
      </w:r>
      <w:r w:rsidR="000C5897" w:rsidRPr="000C5897">
        <w:rPr>
          <w:rFonts w:hint="eastAsia"/>
          <w:color w:val="CC7832"/>
          <w:sz w:val="27"/>
          <w:szCs w:val="27"/>
        </w:rPr>
        <w:br/>
        <w:t xml:space="preserve">    </w:t>
      </w:r>
      <w:r w:rsidR="000C5897" w:rsidRPr="000C5897">
        <w:rPr>
          <w:rFonts w:hint="eastAsia"/>
          <w:color w:val="A9B7C6"/>
          <w:sz w:val="27"/>
          <w:szCs w:val="27"/>
        </w:rPr>
        <w:t>}</w:t>
      </w:r>
      <w:r w:rsidR="000C5897" w:rsidRPr="000C5897">
        <w:rPr>
          <w:rFonts w:hint="eastAsia"/>
          <w:color w:val="A9B7C6"/>
          <w:sz w:val="27"/>
          <w:szCs w:val="27"/>
        </w:rPr>
        <w:br/>
        <w:t>})</w:t>
      </w:r>
      <w:r w:rsidR="000C5897" w:rsidRPr="000C5897">
        <w:rPr>
          <w:rFonts w:hint="eastAsia"/>
          <w:color w:val="CC7832"/>
          <w:sz w:val="27"/>
          <w:szCs w:val="27"/>
        </w:rPr>
        <w:t>;</w:t>
      </w:r>
    </w:p>
    <w:p w:rsidR="002A4576" w:rsidRPr="000C5897" w:rsidRDefault="002A4576" w:rsidP="000C5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B046A" w:rsidRPr="00C00588" w:rsidRDefault="00C00588" w:rsidP="00C00588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9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lastRenderedPageBreak/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</w:t>
      </w:r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14026B" w:rsidRPr="0014026B" w:rsidRDefault="0014026B" w:rsidP="001402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uluRole)</w:t>
      </w:r>
    </w:p>
    <w:p w:rsidR="0014026B" w:rsidRPr="0014026B" w:rsidRDefault="0014026B" w:rsidP="00FB046A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FB046A" w:rsidRPr="00FB046A" w:rsidRDefault="0014026B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isCreat</w:t>
      </w:r>
      <w:r w:rsidR="00FB046A"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FB046A" w:rsidRPr="00C00588" w:rsidRDefault="00FB046A" w:rsidP="00C00588">
      <w:pPr>
        <w:widowControl/>
        <w:shd w:val="clear" w:color="auto" w:fill="F5F5F5"/>
        <w:jc w:val="left"/>
        <w:rPr>
          <w:ins w:id="11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FB046A" w:rsidRDefault="00FB046A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815321" w:rsidRDefault="005D1916" w:rsidP="005D19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().openCustomerService()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FB046A" w:rsidRDefault="005D1916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B046A" w:rsidRPr="00FB046A" w:rsidRDefault="00FB046A" w:rsidP="002A4576">
      <w:pPr>
        <w:rPr>
          <w:ins w:id="12" w:author="mine" w:date="2019-05-14T17:30:00Z"/>
        </w:rPr>
      </w:pPr>
    </w:p>
    <w:p w:rsidR="00815321" w:rsidRPr="00C00588" w:rsidRDefault="00815321" w:rsidP="0081532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对话框显示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</w:r>
      <w:r w:rsidR="009E5AC6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"com.ulusdk.ULUMainActivity"</w:t>
      </w:r>
      <w:r>
        <w:rPr>
          <w:rFonts w:hint="eastAsia"/>
          <w:color w:val="6A8759"/>
          <w:sz w:val="27"/>
          <w:szCs w:val="27"/>
        </w:rPr>
        <w:br/>
      </w:r>
    </w:p>
    <w:p w:rsidR="005D1916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:configChanges=</w:t>
      </w:r>
      <w:r>
        <w:rPr>
          <w:rFonts w:hint="eastAsia"/>
          <w:color w:val="6A8759"/>
          <w:sz w:val="27"/>
          <w:szCs w:val="27"/>
        </w:rPr>
        <w:t>"orientation|keyboardHidden|screenSi</w:t>
      </w:r>
      <w:r w:rsidR="00045827">
        <w:rPr>
          <w:rFonts w:hint="eastAsia"/>
          <w:color w:val="6A8759"/>
          <w:sz w:val="27"/>
          <w:szCs w:val="27"/>
        </w:rPr>
        <w:t>ze"</w:t>
      </w:r>
    </w:p>
    <w:p w:rsidR="005D1916" w:rsidRPr="00045827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:theme=</w:t>
      </w:r>
      <w:r>
        <w:rPr>
          <w:rFonts w:hint="eastAsia"/>
          <w:color w:val="6A8759"/>
          <w:sz w:val="27"/>
          <w:szCs w:val="27"/>
        </w:rPr>
        <w:t>"@style/ulu_activity"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815321" w:rsidRDefault="00815321" w:rsidP="005D1916"/>
    <w:p w:rsidR="00DE0C6F" w:rsidRDefault="00DE0C6F" w:rsidP="00DE0C6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恒竖屏动态设置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F1637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设置游戏页面恒竖屏</w:t>
      </w:r>
    </w:p>
    <w:p w:rsidR="00DE0C6F" w:rsidRPr="00DE0C6F" w:rsidRDefault="00DE0C6F" w:rsidP="00DE0C6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.ulusdk.UserCenterActivity"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portrait "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/>
    <w:p w:rsidR="00F929CB" w:rsidRDefault="00F929CB" w:rsidP="00F929CB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上传角色信息、支付时加入角色id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281277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F929CB" w:rsidP="005D1916">
      <w:r>
        <w:rPr>
          <w:rFonts w:hint="eastAsia"/>
        </w:rPr>
        <w:t>上传角色信息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uluRole.setRoleId("setRoleId");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929CB" w:rsidRPr="00F929CB" w:rsidRDefault="00F929CB" w:rsidP="005D1916"/>
    <w:p w:rsidR="00DE0C6F" w:rsidRDefault="00F929CB" w:rsidP="005D1916">
      <w:r>
        <w:rPr>
          <w:rFonts w:hint="eastAsia"/>
        </w:rPr>
        <w:t>支付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 uluOrder=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"透传参数"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uluOrder.setProductId(</w:t>
      </w:r>
      <w:r w:rsidRPr="00F929C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uluOrder.setCpOrderId(UUID.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().toString())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uluRole.setRoleId("RoleId");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().uluGooglePay(uluOrder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ULUPayListenter()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extrasParams)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LogUtil.getInstance().i(this.getClass().getSimpleName(),"paySuccess");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"支付成功"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errorMsg)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LogUtil.getInstance().i(this.getClass().getSimpleName(),"onPayFail");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"支付失败"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F929CB" w:rsidRDefault="00DE0C6F" w:rsidP="005D1916"/>
    <w:p w:rsidR="00C946BC" w:rsidRDefault="00C946BC" w:rsidP="00C946B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1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显示广告</w:t>
      </w:r>
    </w:p>
    <w:p w:rsidR="00C946BC" w:rsidRPr="00D42B53" w:rsidRDefault="00C946BC" w:rsidP="00C946BC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t xml:space="preserve">case </w:t>
      </w:r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btn_video</w:t>
      </w:r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r w:rsidRPr="00D42B53">
        <w:rPr>
          <w:rFonts w:hint="eastAsia"/>
          <w:color w:val="A9B7C6"/>
          <w:sz w:val="27"/>
          <w:szCs w:val="27"/>
        </w:rPr>
        <w:t>().showVideoAd(</w:t>
      </w:r>
      <w:r w:rsidRPr="00D42B53">
        <w:rPr>
          <w:rFonts w:hint="eastAsia"/>
          <w:color w:val="CC7832"/>
          <w:sz w:val="27"/>
          <w:szCs w:val="27"/>
        </w:rPr>
        <w:t xml:space="preserve">new </w:t>
      </w:r>
      <w:r w:rsidRPr="00D42B53">
        <w:rPr>
          <w:rFonts w:hint="eastAsia"/>
          <w:color w:val="A9B7C6"/>
          <w:sz w:val="27"/>
          <w:szCs w:val="27"/>
        </w:rPr>
        <w:t>ULURewardVideoAdListener() {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lastRenderedPageBreak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onVideoAdClicked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"onVideoAdClicked"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onVideoAdClosed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"onVideoAdClosed"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onVideoAdDisplayed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"onVideoAdDisplayed"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onVideoAdReward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"onVideoAdReward"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lastRenderedPageBreak/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onVideoAdDontReward</w:t>
      </w:r>
      <w:r w:rsidRPr="00D42B53">
        <w:rPr>
          <w:rFonts w:hint="eastAsia"/>
          <w:color w:val="A9B7C6"/>
          <w:sz w:val="27"/>
          <w:szCs w:val="27"/>
        </w:rPr>
        <w:t>(String reason)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"onVideoAdDontReward"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"Video001"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//upltv后台注册的广告id</w:t>
      </w:r>
    </w:p>
    <w:p w:rsidR="00C946BC" w:rsidRPr="00D42B53" w:rsidRDefault="00C946BC" w:rsidP="00C946BC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br/>
        <w:t xml:space="preserve">    break;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case </w:t>
      </w:r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btn_interstitial</w:t>
      </w:r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  <w:t xml:space="preserve">    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r w:rsidRPr="00D42B53">
        <w:rPr>
          <w:rFonts w:hint="eastAsia"/>
          <w:color w:val="A9B7C6"/>
          <w:sz w:val="27"/>
          <w:szCs w:val="27"/>
        </w:rPr>
        <w:t>().showInterstitialAd(</w:t>
      </w:r>
      <w:r w:rsidRPr="00D42B53">
        <w:rPr>
          <w:rFonts w:hint="eastAsia"/>
          <w:color w:val="CC7832"/>
          <w:sz w:val="27"/>
          <w:szCs w:val="27"/>
        </w:rPr>
        <w:t xml:space="preserve">new </w:t>
      </w:r>
      <w:r w:rsidRPr="00D42B53">
        <w:rPr>
          <w:rFonts w:hint="eastAsia"/>
          <w:color w:val="A9B7C6"/>
          <w:sz w:val="27"/>
          <w:szCs w:val="27"/>
        </w:rPr>
        <w:t>ULUInterstitialAdListener()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onClicked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"mInterstitialAd is clicked"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lastRenderedPageBreak/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onClosed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"mInterstitialAd is closed"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onDisplayed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"mInterstitialAd is displayed 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"Interstitial001"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//upltv后台注册的广告id</w:t>
      </w:r>
    </w:p>
    <w:p w:rsidR="00C946BC" w:rsidRPr="00D42B53" w:rsidRDefault="00C946BC" w:rsidP="00C946BC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br/>
        <w:t xml:space="preserve">    break;</w:t>
      </w:r>
      <w:r w:rsidRPr="00D42B53">
        <w:rPr>
          <w:rFonts w:hint="eastAsia"/>
          <w:color w:val="CC7832"/>
          <w:sz w:val="27"/>
          <w:szCs w:val="27"/>
        </w:rPr>
        <w:br/>
        <w:t xml:space="preserve">case </w:t>
      </w:r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btn_banner</w:t>
      </w:r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  <w:t xml:space="preserve">    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r w:rsidRPr="00D42B53">
        <w:rPr>
          <w:rFonts w:hint="eastAsia"/>
          <w:color w:val="A9B7C6"/>
          <w:sz w:val="27"/>
          <w:szCs w:val="27"/>
        </w:rPr>
        <w:t>().showBannerAd(</w:t>
      </w:r>
      <w:r w:rsidRPr="00D42B53">
        <w:rPr>
          <w:rFonts w:hint="eastAsia"/>
          <w:color w:val="9876AA"/>
          <w:sz w:val="27"/>
          <w:szCs w:val="27"/>
        </w:rPr>
        <w:t>ll_banner</w:t>
      </w:r>
      <w:r w:rsidRPr="00D42B53">
        <w:rPr>
          <w:rFonts w:hint="eastAsia"/>
          <w:color w:val="CC7832"/>
          <w:sz w:val="27"/>
          <w:szCs w:val="27"/>
        </w:rPr>
        <w:t xml:space="preserve">, new </w:t>
      </w:r>
      <w:r w:rsidRPr="00D42B53">
        <w:rPr>
          <w:rFonts w:hint="eastAsia"/>
          <w:color w:val="A9B7C6"/>
          <w:sz w:val="27"/>
          <w:szCs w:val="27"/>
        </w:rPr>
        <w:t>ULUBannerAdListener()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onClicked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lastRenderedPageBreak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"onClicked"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onDisplayed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"onDisplayed"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"Banner001"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//upltv后台注册的广告id</w:t>
      </w:r>
    </w:p>
    <w:p w:rsidR="00DE0C6F" w:rsidRDefault="00C946BC" w:rsidP="00C946BC">
      <w:r w:rsidRPr="00D42B53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>
        <w:rPr>
          <w:rFonts w:ascii="宋体" w:eastAsia="宋体" w:hAnsi="宋体" w:cs="宋体"/>
          <w:color w:val="CC7832"/>
          <w:kern w:val="0"/>
          <w:sz w:val="27"/>
          <w:szCs w:val="27"/>
        </w:rPr>
        <w:t xml:space="preserve"> </w:t>
      </w:r>
      <w:bookmarkStart w:id="17" w:name="_GoBack"/>
      <w:bookmarkEnd w:id="17"/>
    </w:p>
    <w:p w:rsidR="00C946BC" w:rsidRDefault="00C946BC" w:rsidP="005D1916"/>
    <w:p w:rsidR="00C946BC" w:rsidRDefault="00C946BC" w:rsidP="005D1916"/>
    <w:p w:rsidR="00C946BC" w:rsidRPr="00815321" w:rsidRDefault="00C946BC" w:rsidP="005D1916">
      <w:pPr>
        <w:rPr>
          <w:rFonts w:hint="eastAsia"/>
        </w:rPr>
      </w:pPr>
    </w:p>
    <w:p w:rsidR="00815321" w:rsidRPr="002A4576" w:rsidRDefault="00815321">
      <w:pPr>
        <w:rPr>
          <w:rPrChange w:id="18" w:author="mine" w:date="2019-05-14T17:30:00Z">
            <w:rPr>
              <w:color w:val="A9B7C6"/>
              <w:sz w:val="27"/>
            </w:rPr>
          </w:rPrChange>
        </w:rPr>
        <w:pPrChange w:id="19" w:author="mine" w:date="2019-05-14T17:30:00Z">
          <w:pPr>
            <w:pStyle w:val="HTML0"/>
            <w:shd w:val="clear" w:color="auto" w:fill="2B2B2B"/>
          </w:pPr>
        </w:pPrChange>
      </w:pPr>
    </w:p>
    <w:sectPr w:rsidR="00815321" w:rsidRPr="002A4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BF1" w:rsidRDefault="00F32BF1" w:rsidP="00213AAD">
      <w:r>
        <w:separator/>
      </w:r>
    </w:p>
  </w:endnote>
  <w:endnote w:type="continuationSeparator" w:id="0">
    <w:p w:rsidR="00F32BF1" w:rsidRDefault="00F32BF1" w:rsidP="00213AAD">
      <w:r>
        <w:continuationSeparator/>
      </w:r>
    </w:p>
  </w:endnote>
  <w:endnote w:type="continuationNotice" w:id="1">
    <w:p w:rsidR="00F32BF1" w:rsidRDefault="00F32B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BF1" w:rsidRDefault="00F32BF1" w:rsidP="00213AAD">
      <w:r>
        <w:separator/>
      </w:r>
    </w:p>
  </w:footnote>
  <w:footnote w:type="continuationSeparator" w:id="0">
    <w:p w:rsidR="00F32BF1" w:rsidRDefault="00F32BF1" w:rsidP="00213AAD">
      <w:r>
        <w:continuationSeparator/>
      </w:r>
    </w:p>
  </w:footnote>
  <w:footnote w:type="continuationNotice" w:id="1">
    <w:p w:rsidR="00F32BF1" w:rsidRDefault="00F32BF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33B79"/>
    <w:rsid w:val="00045827"/>
    <w:rsid w:val="000945B6"/>
    <w:rsid w:val="000A273D"/>
    <w:rsid w:val="000A4644"/>
    <w:rsid w:val="000B78AC"/>
    <w:rsid w:val="000C5897"/>
    <w:rsid w:val="000D3C6B"/>
    <w:rsid w:val="000F7ABF"/>
    <w:rsid w:val="001128A4"/>
    <w:rsid w:val="00112FF2"/>
    <w:rsid w:val="00114F35"/>
    <w:rsid w:val="00116CF0"/>
    <w:rsid w:val="001222E8"/>
    <w:rsid w:val="0014026B"/>
    <w:rsid w:val="00146DA8"/>
    <w:rsid w:val="00185F7F"/>
    <w:rsid w:val="001D1E20"/>
    <w:rsid w:val="001E2812"/>
    <w:rsid w:val="00213AAD"/>
    <w:rsid w:val="002257B4"/>
    <w:rsid w:val="0026370D"/>
    <w:rsid w:val="00281277"/>
    <w:rsid w:val="002846DE"/>
    <w:rsid w:val="002A4576"/>
    <w:rsid w:val="002C7CF8"/>
    <w:rsid w:val="002D56F1"/>
    <w:rsid w:val="002D72A4"/>
    <w:rsid w:val="002F495F"/>
    <w:rsid w:val="002F6C66"/>
    <w:rsid w:val="003009D2"/>
    <w:rsid w:val="00327FA4"/>
    <w:rsid w:val="00331811"/>
    <w:rsid w:val="003563AC"/>
    <w:rsid w:val="00362540"/>
    <w:rsid w:val="003929C9"/>
    <w:rsid w:val="003E781F"/>
    <w:rsid w:val="004019F5"/>
    <w:rsid w:val="00457616"/>
    <w:rsid w:val="004749B8"/>
    <w:rsid w:val="00506E2C"/>
    <w:rsid w:val="0051563D"/>
    <w:rsid w:val="0052734A"/>
    <w:rsid w:val="00536ED4"/>
    <w:rsid w:val="0054545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605A"/>
    <w:rsid w:val="00666DF1"/>
    <w:rsid w:val="00670345"/>
    <w:rsid w:val="006844A2"/>
    <w:rsid w:val="00693015"/>
    <w:rsid w:val="006D517D"/>
    <w:rsid w:val="00751966"/>
    <w:rsid w:val="00756819"/>
    <w:rsid w:val="007610A3"/>
    <w:rsid w:val="00775647"/>
    <w:rsid w:val="0078782D"/>
    <w:rsid w:val="00795797"/>
    <w:rsid w:val="007A5973"/>
    <w:rsid w:val="007B2FD1"/>
    <w:rsid w:val="007F279B"/>
    <w:rsid w:val="00801A77"/>
    <w:rsid w:val="00815321"/>
    <w:rsid w:val="00815AA3"/>
    <w:rsid w:val="00833E3B"/>
    <w:rsid w:val="0084273D"/>
    <w:rsid w:val="00844FA7"/>
    <w:rsid w:val="00851601"/>
    <w:rsid w:val="00863A22"/>
    <w:rsid w:val="008719C1"/>
    <w:rsid w:val="008C5258"/>
    <w:rsid w:val="008E3B3A"/>
    <w:rsid w:val="00923B49"/>
    <w:rsid w:val="00934A9F"/>
    <w:rsid w:val="009B68FE"/>
    <w:rsid w:val="009C25F6"/>
    <w:rsid w:val="009C34B9"/>
    <w:rsid w:val="009D4CC3"/>
    <w:rsid w:val="009E5AC6"/>
    <w:rsid w:val="00A31934"/>
    <w:rsid w:val="00A54325"/>
    <w:rsid w:val="00A57CAD"/>
    <w:rsid w:val="00AB3E22"/>
    <w:rsid w:val="00AC1B51"/>
    <w:rsid w:val="00AD2CDB"/>
    <w:rsid w:val="00AE4663"/>
    <w:rsid w:val="00B66FF5"/>
    <w:rsid w:val="00B96CE3"/>
    <w:rsid w:val="00BD3DE6"/>
    <w:rsid w:val="00BD40E0"/>
    <w:rsid w:val="00BE18A2"/>
    <w:rsid w:val="00C00588"/>
    <w:rsid w:val="00C326CB"/>
    <w:rsid w:val="00C43267"/>
    <w:rsid w:val="00C563B7"/>
    <w:rsid w:val="00C946BC"/>
    <w:rsid w:val="00CC6DBD"/>
    <w:rsid w:val="00CD15C1"/>
    <w:rsid w:val="00CE5D80"/>
    <w:rsid w:val="00CF4DA7"/>
    <w:rsid w:val="00D33971"/>
    <w:rsid w:val="00D44007"/>
    <w:rsid w:val="00D6124F"/>
    <w:rsid w:val="00D61FB1"/>
    <w:rsid w:val="00D76726"/>
    <w:rsid w:val="00D865C6"/>
    <w:rsid w:val="00DB45DB"/>
    <w:rsid w:val="00DE0C6F"/>
    <w:rsid w:val="00DE7B15"/>
    <w:rsid w:val="00DF1C64"/>
    <w:rsid w:val="00E30874"/>
    <w:rsid w:val="00E75929"/>
    <w:rsid w:val="00EA2734"/>
    <w:rsid w:val="00EC5BBA"/>
    <w:rsid w:val="00ED50FA"/>
    <w:rsid w:val="00EE3B55"/>
    <w:rsid w:val="00EE43D7"/>
    <w:rsid w:val="00EE7FC9"/>
    <w:rsid w:val="00EF1E73"/>
    <w:rsid w:val="00EF7505"/>
    <w:rsid w:val="00F0092D"/>
    <w:rsid w:val="00F0255E"/>
    <w:rsid w:val="00F16379"/>
    <w:rsid w:val="00F32BF1"/>
    <w:rsid w:val="00F62DAF"/>
    <w:rsid w:val="00F929CB"/>
    <w:rsid w:val="00FA1970"/>
    <w:rsid w:val="00FB046A"/>
    <w:rsid w:val="00FB151D"/>
    <w:rsid w:val="00FB56C7"/>
    <w:rsid w:val="00FC71C4"/>
    <w:rsid w:val="00FD1163"/>
    <w:rsid w:val="00FD6E6F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0BCD6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778CB-5FE0-4C19-8EC4-F074F7F03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26</Pages>
  <Words>2085</Words>
  <Characters>11886</Characters>
  <Application>Microsoft Office Word</Application>
  <DocSecurity>0</DocSecurity>
  <Lines>99</Lines>
  <Paragraphs>27</Paragraphs>
  <ScaleCrop>false</ScaleCrop>
  <Company/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cp:lastPrinted>2019-04-15T08:06:00Z</cp:lastPrinted>
  <dcterms:created xsi:type="dcterms:W3CDTF">2019-04-08T06:38:00Z</dcterms:created>
  <dcterms:modified xsi:type="dcterms:W3CDTF">2019-12-30T06:54:00Z</dcterms:modified>
</cp:coreProperties>
</file>