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5D00F5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2</w:t>
      </w:r>
      <w:r w:rsidR="00D10233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r w:rsidR="00105A01">
        <w:rPr>
          <w:b/>
          <w:bCs/>
          <w:color w:val="5A5A5A"/>
          <w:kern w:val="0"/>
          <w:sz w:val="20"/>
          <w:szCs w:val="20"/>
          <w:u w:color="5A5A5A"/>
        </w:rPr>
        <w:t>4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5D00F5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B40767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23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0A21A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21AF" w:rsidRDefault="00C478BE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21AF" w:rsidRDefault="000A21AF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</w:t>
            </w:r>
            <w:r>
              <w:rPr>
                <w:rFonts w:hint="eastAsia"/>
                <w:color w:val="5A5A5A"/>
                <w:u w:color="5A5A5A"/>
                <w:lang w:val="zh-TW"/>
              </w:rPr>
              <w:t>onestore</w:t>
            </w:r>
            <w:r>
              <w:rPr>
                <w:rFonts w:hint="eastAsia"/>
                <w:color w:val="5A5A5A"/>
                <w:u w:color="5A5A5A"/>
                <w:lang w:val="zh-TW"/>
              </w:rPr>
              <w:t>支付</w:t>
            </w:r>
          </w:p>
        </w:tc>
      </w:tr>
      <w:tr w:rsidR="00C478BE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8BE" w:rsidRDefault="00C478BE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78BE" w:rsidRDefault="00C478BE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6D7962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962" w:rsidRDefault="006D7962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7962" w:rsidRPr="006D7962" w:rsidRDefault="006D7962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u w:color="5A5A5A"/>
                <w:lang w:val="zh-TW"/>
              </w:rPr>
              <w:t>cp</w:t>
            </w:r>
            <w:r>
              <w:rPr>
                <w:rFonts w:hint="eastAsia"/>
                <w:color w:val="5A5A5A"/>
                <w:u w:color="5A5A5A"/>
                <w:lang w:val="zh-TW"/>
              </w:rPr>
              <w:t>外部干扰</w:t>
            </w:r>
          </w:p>
        </w:tc>
      </w:tr>
      <w:tr w:rsidR="003A237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3A237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Default="003A237F" w:rsidP="003A237F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237F" w:rsidRPr="00F929CB" w:rsidRDefault="003A237F" w:rsidP="003A237F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将 minSdkVersion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lastRenderedPageBreak/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flatDir {</w:t>
      </w:r>
      <w:r>
        <w:rPr>
          <w:rFonts w:hint="eastAsia"/>
          <w:color w:val="A9B7C6"/>
          <w:sz w:val="27"/>
          <w:szCs w:val="27"/>
        </w:rPr>
        <w:br/>
        <w:t xml:space="preserve">            dirs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productFlavors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'com.google.gms.google-services'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ext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'aar'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'com.facebook.android:facebook-login:[4,5)'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mavenCentral()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>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classpath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classpath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build.gradle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  <w:t>allprojects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mavenCentral()*/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url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jcenter()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0A21AF" w:rsidRPr="000A21AF" w:rsidRDefault="000A21AF" w:rsidP="000A21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"android.permission.INTERNET" </w:t>
      </w:r>
      <w:r w:rsidR="00EE425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"android.permission.ACCESS_NETWORK_STATE"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"android.permission.ACCESS_WIFI_STATE"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&lt;uses-permission </w:t>
      </w:r>
      <w:r w:rsidRPr="000A21A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A21A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0A21A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"android.permission.WAKE_LOCK" </w:t>
      </w:r>
      <w:r w:rsidRPr="000A21A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0A21AF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7C5250" w:rsidRDefault="007C5250" w:rsidP="007C525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color w:val="E8BF6A"/>
          <w:sz w:val="27"/>
          <w:szCs w:val="27"/>
        </w:rPr>
        <w:t xml:space="preserve">   </w:t>
      </w:r>
      <w:r>
        <w:rPr>
          <w:rFonts w:hint="eastAsia"/>
          <w:color w:val="E8BF6A"/>
          <w:sz w:val="27"/>
          <w:szCs w:val="27"/>
        </w:rPr>
        <w:t>onestore支付上传apk会检测版本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"iap:api_version"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"5"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7C5250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E7529A" w:rsidRPr="00E7529A" w:rsidRDefault="009C2F0F" w:rsidP="00E7529A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9C2F0F">
        <w:rPr>
          <w:rFonts w:hint="eastAsia"/>
          <w:color w:val="E8BF6A"/>
          <w:sz w:val="27"/>
          <w:szCs w:val="27"/>
        </w:rPr>
        <w:t>&lt;activity</w:t>
      </w:r>
      <w:r w:rsidRPr="009C2F0F">
        <w:rPr>
          <w:rFonts w:hint="eastAsia"/>
          <w:color w:val="E8BF6A"/>
          <w:sz w:val="27"/>
          <w:szCs w:val="27"/>
        </w:rPr>
        <w:br/>
        <w:t xml:space="preserve">    </w:t>
      </w:r>
      <w:r w:rsidRPr="009C2F0F">
        <w:rPr>
          <w:rFonts w:hint="eastAsia"/>
          <w:color w:val="9876AA"/>
          <w:sz w:val="27"/>
          <w:szCs w:val="27"/>
        </w:rPr>
        <w:t>android</w:t>
      </w:r>
      <w:r w:rsidRPr="009C2F0F">
        <w:rPr>
          <w:rFonts w:hint="eastAsia"/>
          <w:color w:val="BABABA"/>
          <w:sz w:val="27"/>
          <w:szCs w:val="27"/>
        </w:rPr>
        <w:t>:name=</w:t>
      </w:r>
      <w:r w:rsidRPr="009C2F0F">
        <w:rPr>
          <w:rFonts w:hint="eastAsia"/>
          <w:color w:val="6A8759"/>
          <w:sz w:val="27"/>
          <w:szCs w:val="27"/>
        </w:rPr>
        <w:t>"com.ulusdk.WebviewActivity"</w:t>
      </w:r>
      <w:r w:rsidRPr="009C2F0F">
        <w:rPr>
          <w:rFonts w:hint="eastAsia"/>
          <w:color w:val="6A8759"/>
          <w:sz w:val="27"/>
          <w:szCs w:val="27"/>
        </w:rPr>
        <w:br/>
        <w:t xml:space="preserve">    </w:t>
      </w:r>
      <w:r w:rsidR="00E7529A" w:rsidRPr="00E7529A">
        <w:rPr>
          <w:rFonts w:hint="eastAsia"/>
          <w:color w:val="9876AA"/>
          <w:sz w:val="27"/>
          <w:szCs w:val="27"/>
        </w:rPr>
        <w:t>android</w:t>
      </w:r>
      <w:r w:rsidR="00E7529A" w:rsidRPr="00E7529A">
        <w:rPr>
          <w:rFonts w:hint="eastAsia"/>
          <w:color w:val="BABABA"/>
          <w:sz w:val="27"/>
          <w:szCs w:val="27"/>
        </w:rPr>
        <w:t>:screenOrientation=</w:t>
      </w:r>
      <w:r w:rsidR="00E7529A" w:rsidRPr="00E7529A">
        <w:rPr>
          <w:rFonts w:hint="eastAsia"/>
          <w:color w:val="6A8759"/>
          <w:sz w:val="27"/>
          <w:szCs w:val="27"/>
        </w:rPr>
        <w:t>"portrait"</w:t>
      </w:r>
    </w:p>
    <w:p w:rsidR="009C2F0F" w:rsidRPr="009C2F0F" w:rsidRDefault="009C2F0F" w:rsidP="009C2F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"com.ulusdk.UserCenterActivity"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"com.ulusdk.BindMailActivity"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"com.ulusdk.ChangePasswordActivity"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9C2F0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9C2F0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9C2F0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"sensorLandscape"</w:t>
      </w:r>
      <w:r w:rsidRPr="009C2F0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2D72A4" w:rsidRPr="009C2F0F" w:rsidRDefault="002D72A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"com.ulusdk.googlepush.ULUFirebaseMessagingService"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"com.google.firebase.MESSAGING_EVENT"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&lt;!-- facebook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"com.facebook.sdk.ApplicationId"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"@string/facebook_app_id"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"com.facebook.FacebookActivity"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 xml:space="preserve">:configChanges= </w:t>
      </w:r>
      <w:r>
        <w:rPr>
          <w:rFonts w:hint="eastAsia"/>
          <w:color w:val="6A8759"/>
          <w:sz w:val="27"/>
          <w:szCs w:val="27"/>
        </w:rPr>
        <w:t>"keyboard|keyboardHidden|screenLayout|screenSize|orientation"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:label=</w:t>
      </w:r>
      <w:r>
        <w:rPr>
          <w:rFonts w:hint="eastAsia"/>
          <w:color w:val="6A8759"/>
          <w:sz w:val="27"/>
          <w:szCs w:val="27"/>
        </w:rPr>
        <w:t xml:space="preserve">"@string/app_name"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"com.facebook.CustomTabActivity"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"android.intent.action.VIEW"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"android.intent.category.DEFAULT"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"android.intent.category.BROWSABLE"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:scheme=</w:t>
      </w:r>
      <w:r>
        <w:rPr>
          <w:rFonts w:hint="eastAsia"/>
          <w:color w:val="6A8759"/>
          <w:sz w:val="27"/>
          <w:szCs w:val="27"/>
        </w:rPr>
        <w:t xml:space="preserve">"@string/fb_login_protocol_scheme"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Strings.xml中添加游戏从</w:t>
      </w:r>
      <w:r w:rsidR="0026370D">
        <w:rPr>
          <w:rFonts w:hint="eastAsia"/>
        </w:rPr>
        <w:t>游陆</w:t>
      </w:r>
      <w:r>
        <w:t>获取到的facebook_app_id参数和fb_login_protocol_scheme参数</w:t>
      </w:r>
      <w:r w:rsidR="008719C1">
        <w:rPr>
          <w:rFonts w:hint="eastAsia"/>
        </w:rPr>
        <w:t xml:space="preserve"> ，从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获取的</w:t>
      </w:r>
      <w:r w:rsidR="008719C1" w:rsidRPr="008719C1">
        <w:rPr>
          <w:rFonts w:hint="eastAsia"/>
        </w:rPr>
        <w:t>server_client_id</w:t>
      </w:r>
      <w:r w:rsidR="004D4953">
        <w:rPr>
          <w:rFonts w:hint="eastAsia"/>
        </w:rPr>
        <w:t>和</w:t>
      </w:r>
      <w:r w:rsidR="002D72A4">
        <w:rPr>
          <w:rFonts w:hint="eastAsia"/>
        </w:rPr>
        <w:t>go</w:t>
      </w:r>
      <w:r w:rsidR="002D72A4">
        <w:t>ogle-service</w:t>
      </w:r>
      <w:r w:rsidR="008C5258">
        <w:t>.json</w:t>
      </w:r>
    </w:p>
    <w:p w:rsidR="00645596" w:rsidRPr="00645596" w:rsidRDefault="008719C1" w:rsidP="00645596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&lt;!--facebook sdk--&gt;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"facebook_app_id"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"fb_login_protocol_scheme"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D96A6F">
        <w:rPr>
          <w:color w:val="808080"/>
          <w:sz w:val="27"/>
          <w:szCs w:val="27"/>
        </w:rPr>
        <w:t xml:space="preserve"> </w:t>
      </w:r>
      <w:r w:rsidRPr="008719C1">
        <w:rPr>
          <w:rFonts w:hint="eastAsia"/>
          <w:color w:val="E8BF6A"/>
          <w:sz w:val="27"/>
          <w:szCs w:val="27"/>
        </w:rPr>
        <w:br/>
      </w:r>
      <w:r w:rsidR="00645596" w:rsidRPr="00645596">
        <w:rPr>
          <w:rFonts w:hint="eastAsia"/>
          <w:color w:val="E8BF6A"/>
          <w:sz w:val="27"/>
          <w:szCs w:val="27"/>
        </w:rPr>
        <w:t xml:space="preserve">&lt;string </w:t>
      </w:r>
      <w:r w:rsidR="00645596" w:rsidRPr="00645596">
        <w:rPr>
          <w:rFonts w:hint="eastAsia"/>
          <w:color w:val="BABABA"/>
          <w:sz w:val="27"/>
          <w:szCs w:val="27"/>
        </w:rPr>
        <w:lastRenderedPageBreak/>
        <w:t>name=</w:t>
      </w:r>
      <w:r w:rsidR="00645596" w:rsidRPr="00645596">
        <w:rPr>
          <w:rFonts w:hint="eastAsia"/>
          <w:color w:val="6A8759"/>
          <w:sz w:val="27"/>
          <w:szCs w:val="27"/>
        </w:rPr>
        <w:t>"onestor_pay_key"</w:t>
      </w:r>
      <w:r w:rsidR="00645596" w:rsidRPr="00645596">
        <w:rPr>
          <w:rFonts w:hint="eastAsia"/>
          <w:color w:val="E8BF6A"/>
          <w:sz w:val="27"/>
          <w:szCs w:val="27"/>
        </w:rPr>
        <w:t>&gt;</w:t>
      </w:r>
      <w:r w:rsidR="00645596" w:rsidRPr="00645596">
        <w:rPr>
          <w:rFonts w:hint="eastAsia"/>
          <w:color w:val="A9B7C6"/>
          <w:sz w:val="27"/>
          <w:szCs w:val="27"/>
        </w:rPr>
        <w:t>MIGfMA0GCSqGSIb3DQEBAQUAA4GNADCBiQKBgQCEadE3JN5+clM4dmye/dwb6XzP9+n0t899myEygkTtLGzeTre3woVz/UXxk9yQBIC3kiRP1Cg653FCiQWiOomDLwrvNWe15efnUz3sWJzorrQadofOm6OxtWFsn/8Xpt8HXZyhduAXy3qLBZHBqRMew2NqhhCH7OhNH6VYhQY9OQIDAQAB</w:t>
      </w:r>
      <w:r w:rsidR="00645596" w:rsidRPr="00645596">
        <w:rPr>
          <w:rFonts w:hint="eastAsia"/>
          <w:color w:val="E8BF6A"/>
          <w:sz w:val="27"/>
          <w:szCs w:val="27"/>
        </w:rPr>
        <w:t>&lt;/string&gt;</w:t>
      </w:r>
    </w:p>
    <w:p w:rsidR="008719C1" w:rsidRPr="00645596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(Context newBase)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gameId=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().init(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1D6336" w:rsidRDefault="001D6336" w:rsidP="001D6336">
      <w:r>
        <w:rPr>
          <w:rFonts w:hint="eastAsia"/>
        </w:rPr>
        <w:t>登录失败返回“-1” 表示用户取消登录</w:t>
      </w:r>
    </w:p>
    <w:p w:rsidR="001D6336" w:rsidRPr="001D6336" w:rsidRDefault="001D6336" w:rsidP="001D6336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uid=user.getUid()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token=user.getToken()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4D4953" w:rsidRDefault="00AE4663" w:rsidP="004D495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AE4663">
        <w:rPr>
          <w:rFonts w:hint="eastAsia"/>
          <w:color w:val="A9B7C6"/>
          <w:sz w:val="27"/>
          <w:szCs w:val="27"/>
        </w:rPr>
        <w:t>U</w:t>
      </w:r>
      <w:bookmarkStart w:id="0" w:name="_GoBack"/>
      <w:bookmarkEnd w:id="0"/>
      <w:r w:rsidR="00A54325" w:rsidRPr="00A54325">
        <w:rPr>
          <w:rFonts w:hint="eastAsia"/>
          <w:color w:val="A9B7C6"/>
          <w:sz w:val="27"/>
          <w:szCs w:val="27"/>
        </w:rPr>
        <w:t>LUOrder uluOrder=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r w:rsidR="00A54325" w:rsidRPr="00A54325">
        <w:rPr>
          <w:rFonts w:hint="eastAsia"/>
          <w:color w:val="A9B7C6"/>
          <w:sz w:val="27"/>
          <w:szCs w:val="27"/>
        </w:rPr>
        <w:t>ULUOrder()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uluOrder.setExtrasParams(</w:t>
      </w:r>
      <w:r w:rsidR="00A54325" w:rsidRPr="00A54325">
        <w:rPr>
          <w:rFonts w:hint="eastAsia"/>
          <w:color w:val="6A8759"/>
          <w:sz w:val="27"/>
          <w:szCs w:val="27"/>
        </w:rPr>
        <w:t>"透传参数"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uluOrder.setProductId(</w:t>
      </w:r>
      <w:r w:rsidR="00A54325" w:rsidRPr="00A54325">
        <w:rPr>
          <w:rFonts w:hint="eastAsia"/>
          <w:color w:val="9876AA"/>
          <w:sz w:val="27"/>
          <w:szCs w:val="27"/>
        </w:rPr>
        <w:t>SKU_GAS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uluOrder.setProductName(</w:t>
      </w:r>
      <w:r w:rsidR="00A54325" w:rsidRPr="00A54325">
        <w:rPr>
          <w:rFonts w:hint="eastAsia"/>
          <w:color w:val="6A8759"/>
          <w:sz w:val="27"/>
          <w:szCs w:val="27"/>
        </w:rPr>
        <w:t>"商品名称"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uluOrder.setProductPrice(</w:t>
      </w:r>
      <w:r w:rsidR="00A54325" w:rsidRPr="00A54325">
        <w:rPr>
          <w:rFonts w:hint="eastAsia"/>
          <w:color w:val="6897BB"/>
          <w:sz w:val="27"/>
          <w:szCs w:val="27"/>
        </w:rPr>
        <w:t>1.00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uluOrder.setCpOrderId(UUID.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r w:rsidR="00A54325" w:rsidRPr="00A54325">
        <w:rPr>
          <w:rFonts w:hint="eastAsia"/>
          <w:color w:val="A9B7C6"/>
          <w:sz w:val="27"/>
          <w:szCs w:val="27"/>
        </w:rPr>
        <w:t>().toString())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 uluRole=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r w:rsidR="00A54325" w:rsidRPr="00A54325">
        <w:rPr>
          <w:rFonts w:hint="eastAsia"/>
          <w:color w:val="A9B7C6"/>
          <w:sz w:val="27"/>
          <w:szCs w:val="27"/>
        </w:rPr>
        <w:t>ULURole()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uluRole.setRoleName(</w:t>
      </w:r>
      <w:r w:rsidR="00A54325" w:rsidRPr="00A54325">
        <w:rPr>
          <w:rFonts w:hint="eastAsia"/>
          <w:color w:val="6A8759"/>
          <w:sz w:val="27"/>
          <w:szCs w:val="27"/>
        </w:rPr>
        <w:t>"RoleName"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uluRole.setServerName(</w:t>
      </w:r>
      <w:r w:rsidR="00A54325" w:rsidRPr="00A54325">
        <w:rPr>
          <w:rFonts w:hint="eastAsia"/>
          <w:color w:val="6A8759"/>
          <w:sz w:val="27"/>
          <w:szCs w:val="27"/>
        </w:rPr>
        <w:t>"ServerName"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uluRole.setServerId(</w:t>
      </w:r>
      <w:r w:rsidR="00A54325" w:rsidRPr="00A54325">
        <w:rPr>
          <w:rFonts w:hint="eastAsia"/>
          <w:color w:val="6A8759"/>
          <w:sz w:val="27"/>
          <w:szCs w:val="27"/>
        </w:rPr>
        <w:t>"ServerId"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t>ULUSDKManager.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</w:t>
      </w:r>
      <w:r w:rsidR="004D4953">
        <w:rPr>
          <w:rFonts w:hint="eastAsia"/>
          <w:color w:val="A9B7C6"/>
          <w:sz w:val="27"/>
          <w:szCs w:val="27"/>
        </w:rPr>
        <w:t>uluOnestorePay</w:t>
      </w:r>
    </w:p>
    <w:p w:rsidR="00EF7505" w:rsidRDefault="004D4953" w:rsidP="004D4953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 xml:space="preserve">,new </w:t>
      </w:r>
      <w:r w:rsidR="00A54325" w:rsidRPr="00A54325">
        <w:rPr>
          <w:rFonts w:hint="eastAsia"/>
          <w:color w:val="A9B7C6"/>
          <w:sz w:val="27"/>
          <w:szCs w:val="27"/>
        </w:rPr>
        <w:t>ULUPayListenter()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r w:rsidR="00A54325" w:rsidRPr="00A54325">
        <w:rPr>
          <w:rFonts w:hint="eastAsia"/>
          <w:color w:val="FFC66D"/>
          <w:sz w:val="27"/>
          <w:szCs w:val="27"/>
        </w:rPr>
        <w:t>onPaySuccess</w:t>
      </w:r>
      <w:r w:rsidR="00A54325" w:rsidRPr="00A54325">
        <w:rPr>
          <w:rFonts w:hint="eastAsia"/>
          <w:color w:val="A9B7C6"/>
          <w:sz w:val="27"/>
          <w:szCs w:val="27"/>
        </w:rPr>
        <w:t>(String orderId</w:t>
      </w:r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>String extrasParams)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r w:rsidR="00A54325" w:rsidRPr="00A54325">
        <w:rPr>
          <w:rFonts w:hint="eastAsia"/>
          <w:color w:val="A9B7C6"/>
          <w:sz w:val="27"/>
          <w:szCs w:val="27"/>
        </w:rPr>
        <w:t>(MainActivity.</w:t>
      </w:r>
      <w:r w:rsidR="00A54325" w:rsidRPr="00A54325">
        <w:rPr>
          <w:rFonts w:hint="eastAsia"/>
          <w:color w:val="CC7832"/>
          <w:sz w:val="27"/>
          <w:szCs w:val="27"/>
        </w:rPr>
        <w:t>this,</w:t>
      </w:r>
      <w:r w:rsidR="00A54325" w:rsidRPr="00A54325">
        <w:rPr>
          <w:rFonts w:hint="eastAsia"/>
          <w:color w:val="6A8759"/>
          <w:sz w:val="27"/>
          <w:szCs w:val="27"/>
        </w:rPr>
        <w:t>"支付成功</w:t>
      </w:r>
      <w:r w:rsidR="00A54325" w:rsidRPr="00A54325">
        <w:rPr>
          <w:rFonts w:hint="eastAsia"/>
          <w:color w:val="6A8759"/>
          <w:sz w:val="27"/>
          <w:szCs w:val="27"/>
        </w:rPr>
        <w:lastRenderedPageBreak/>
        <w:t>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r w:rsidR="00A54325" w:rsidRPr="00A54325">
        <w:rPr>
          <w:rFonts w:hint="eastAsia"/>
          <w:color w:val="FFC66D"/>
          <w:sz w:val="27"/>
          <w:szCs w:val="27"/>
        </w:rPr>
        <w:t>onPayFail</w:t>
      </w:r>
      <w:r w:rsidR="00A54325" w:rsidRPr="00A54325">
        <w:rPr>
          <w:rFonts w:hint="eastAsia"/>
          <w:color w:val="A9B7C6"/>
          <w:sz w:val="27"/>
          <w:szCs w:val="27"/>
        </w:rPr>
        <w:t>(String orderId</w:t>
      </w:r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>String errorMsg)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r w:rsidR="00A54325" w:rsidRPr="00A54325">
        <w:rPr>
          <w:rFonts w:hint="eastAsia"/>
          <w:color w:val="A9B7C6"/>
          <w:sz w:val="27"/>
          <w:szCs w:val="27"/>
        </w:rPr>
        <w:t>(MainActivity.</w:t>
      </w:r>
      <w:r w:rsidR="00A54325" w:rsidRPr="00A54325">
        <w:rPr>
          <w:rFonts w:hint="eastAsia"/>
          <w:color w:val="CC7832"/>
          <w:sz w:val="27"/>
          <w:szCs w:val="27"/>
        </w:rPr>
        <w:t>this,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B34660" w:rsidRPr="003009D2" w:rsidRDefault="00B34660" w:rsidP="00B34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34660" w:rsidRPr="003009D2" w:rsidRDefault="00B34660" w:rsidP="00B34660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B34660" w:rsidRPr="00B34660" w:rsidRDefault="00B34660" w:rsidP="00B34660"/>
    <w:p w:rsidR="00B34660" w:rsidRDefault="00B34660" w:rsidP="00B34660"/>
    <w:p w:rsidR="00B34660" w:rsidRDefault="00B34660" w:rsidP="00B34660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7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.Sdk个人中心（必接）</w:t>
      </w:r>
    </w:p>
    <w:p w:rsidR="00B34660" w:rsidRPr="00B34660" w:rsidRDefault="00B34660" w:rsidP="00B34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ULUSDKManager.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().setUluLogoutListener(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466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466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466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466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466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Toast.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466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466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B3466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466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().enterUserCenter()</w:t>
      </w:r>
      <w:r w:rsidRPr="00B3466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34660" w:rsidRPr="00B34660" w:rsidRDefault="00B34660" w:rsidP="00B34660"/>
    <w:p w:rsidR="00AF2940" w:rsidRDefault="00AF2940" w:rsidP="00AF2940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3.8.查询onestore商品信息（）</w:t>
      </w:r>
    </w:p>
    <w:p w:rsidR="00AF2940" w:rsidRPr="00AF2940" w:rsidRDefault="00AF2940" w:rsidP="00AF2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ArrayList&lt;String&gt; productIds =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ArrayList&lt;&gt;()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productIds.add(</w:t>
      </w:r>
      <w:r w:rsidRPr="00AF2940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().queryProductInfo(productIds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ULUQueryProductListener()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F29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(List&lt;ULUProductDetail&gt; list)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F29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"查询成功  list.size()=="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+list.size()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F29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F29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F29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F29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F29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 ==="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F29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F29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F29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F2940" w:rsidRPr="00AF2940" w:rsidRDefault="00AF2940" w:rsidP="00AF2940"/>
    <w:p w:rsidR="00C478BE" w:rsidRPr="006D7962" w:rsidRDefault="00C478BE" w:rsidP="00C478BE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6D7962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="006D7962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C478BE" w:rsidRPr="0014026B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uluRole)</w:t>
      </w:r>
    </w:p>
    <w:p w:rsidR="00C478BE" w:rsidRPr="0014026B" w:rsidRDefault="00C478BE" w:rsidP="00C478BE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lastRenderedPageBreak/>
        <w:t>isCreat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C478BE" w:rsidRPr="00FB046A" w:rsidRDefault="00C478BE" w:rsidP="00C478BE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C478BE" w:rsidRPr="00C00588" w:rsidRDefault="00C478BE" w:rsidP="00C478BE">
      <w:pPr>
        <w:widowControl/>
        <w:shd w:val="clear" w:color="auto" w:fill="F5F5F5"/>
        <w:jc w:val="left"/>
        <w:rPr>
          <w:ins w:id="3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C478BE" w:rsidRPr="00FB046A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C478BE" w:rsidRPr="00FB046A" w:rsidRDefault="00C478BE" w:rsidP="00C478BE">
      <w:pPr>
        <w:rPr>
          <w:ins w:id="4" w:author="mine" w:date="2019-05-14T17:30:00Z"/>
        </w:rPr>
      </w:pPr>
    </w:p>
    <w:p w:rsidR="00C478BE" w:rsidRPr="00815321" w:rsidRDefault="00C478BE" w:rsidP="00C478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().openCustomerService()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AF2940" w:rsidRPr="00AF2940" w:rsidRDefault="00AF2940" w:rsidP="00AF2940"/>
    <w:p w:rsidR="00B34660" w:rsidRPr="006D7962" w:rsidRDefault="006D7962" w:rsidP="006D796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4.0对话框显示，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F40214" w:rsidRDefault="006D7962" w:rsidP="003C7721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5A5A5A"/>
          <w:u w:color="5A5A5A"/>
          <w:lang w:val="zh-TW"/>
        </w:rPr>
        <w:t xml:space="preserve"> </w:t>
      </w:r>
      <w:r w:rsidR="003C7721" w:rsidRPr="003C7721">
        <w:rPr>
          <w:rFonts w:hint="eastAsia"/>
          <w:color w:val="E8BF6A"/>
          <w:sz w:val="27"/>
          <w:szCs w:val="27"/>
        </w:rPr>
        <w:t>&lt;activity</w:t>
      </w:r>
    </w:p>
    <w:p w:rsidR="00AF2940" w:rsidRPr="003C7721" w:rsidRDefault="00F40214" w:rsidP="003C7721">
      <w:pPr>
        <w:pStyle w:val="HTML0"/>
        <w:shd w:val="clear" w:color="auto" w:fill="2B2B2B"/>
        <w:ind w:left="420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  <w:r w:rsidR="003C7721" w:rsidRPr="003C7721">
        <w:rPr>
          <w:rFonts w:hint="eastAsia"/>
          <w:color w:val="E8BF6A"/>
          <w:sz w:val="27"/>
          <w:szCs w:val="27"/>
        </w:rPr>
        <w:br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:name=</w:t>
      </w:r>
      <w:r w:rsidR="003C7721" w:rsidRPr="003C7721"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t>com.ulusdk.ULUMainActivity"</w:t>
      </w:r>
      <w:r>
        <w:rPr>
          <w:rFonts w:hint="eastAsia"/>
          <w:color w:val="6A8759"/>
          <w:sz w:val="27"/>
          <w:szCs w:val="27"/>
        </w:rPr>
        <w:br/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:configChanges=</w:t>
      </w:r>
      <w:r w:rsidR="003C7721" w:rsidRPr="003C7721">
        <w:rPr>
          <w:rFonts w:hint="eastAsia"/>
          <w:color w:val="6A8759"/>
          <w:sz w:val="27"/>
          <w:szCs w:val="27"/>
        </w:rPr>
        <w:t>"orientatio</w:t>
      </w:r>
      <w:r w:rsidR="00C934CA">
        <w:rPr>
          <w:rFonts w:hint="eastAsia"/>
          <w:color w:val="6A8759"/>
          <w:sz w:val="27"/>
          <w:szCs w:val="27"/>
        </w:rPr>
        <w:t>n|keyboardHidden|screenSize"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   </w:t>
      </w:r>
      <w:r w:rsidR="003C7721" w:rsidRPr="003C7721">
        <w:rPr>
          <w:rFonts w:hint="eastAsia"/>
          <w:color w:val="9876AA"/>
          <w:sz w:val="27"/>
          <w:szCs w:val="27"/>
        </w:rPr>
        <w:t>android</w:t>
      </w:r>
      <w:r w:rsidR="003C7721" w:rsidRPr="003C7721">
        <w:rPr>
          <w:rFonts w:hint="eastAsia"/>
          <w:color w:val="BABABA"/>
          <w:sz w:val="27"/>
          <w:szCs w:val="27"/>
        </w:rPr>
        <w:t>:theme=</w:t>
      </w:r>
      <w:r w:rsidR="003C7721" w:rsidRPr="003C7721">
        <w:rPr>
          <w:rFonts w:hint="eastAsia"/>
          <w:color w:val="6A8759"/>
          <w:sz w:val="27"/>
          <w:szCs w:val="27"/>
        </w:rPr>
        <w:t>"@style/ulu_activity"</w:t>
      </w:r>
      <w:r w:rsidR="003C7721" w:rsidRPr="003C7721">
        <w:rPr>
          <w:rFonts w:hint="eastAsia"/>
          <w:color w:val="6A8759"/>
          <w:sz w:val="27"/>
          <w:szCs w:val="27"/>
        </w:rPr>
        <w:br/>
        <w:t xml:space="preserve"> </w:t>
      </w:r>
      <w:r w:rsidR="003C7721" w:rsidRPr="003C7721">
        <w:rPr>
          <w:rFonts w:hint="eastAsia"/>
          <w:color w:val="E8BF6A"/>
          <w:sz w:val="27"/>
          <w:szCs w:val="27"/>
        </w:rPr>
        <w:t>&gt;&lt;/activity&gt;</w:t>
      </w:r>
    </w:p>
    <w:p w:rsidR="00B40767" w:rsidRDefault="00B40767" w:rsidP="00B40767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B40767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B40767" w:rsidRPr="00DE0C6F" w:rsidRDefault="00B40767" w:rsidP="00B40767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lastRenderedPageBreak/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B40767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B40767" w:rsidRPr="00DE0C6F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"orientation|keyboardHidden|screenSize"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B40767" w:rsidRPr="00DE0C6F" w:rsidRDefault="00B40767" w:rsidP="00B407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AF2940" w:rsidRPr="00B40767" w:rsidRDefault="00AF2940" w:rsidP="00B34660"/>
    <w:p w:rsidR="003A237F" w:rsidRDefault="003A237F" w:rsidP="003A237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105A01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3A237F" w:rsidRDefault="003A237F" w:rsidP="003A237F">
      <w:r>
        <w:rPr>
          <w:rFonts w:hint="eastAsia"/>
        </w:rPr>
        <w:t>上传角色信息</w:t>
      </w:r>
    </w:p>
    <w:p w:rsidR="003A237F" w:rsidRPr="00F929CB" w:rsidRDefault="003A237F" w:rsidP="003A2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uluRole.setRoleId("setRoleId");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3A237F" w:rsidRPr="00F929CB" w:rsidRDefault="003A237F" w:rsidP="003A237F"/>
    <w:p w:rsidR="003A237F" w:rsidRDefault="003A237F" w:rsidP="003A237F">
      <w:r>
        <w:rPr>
          <w:rFonts w:hint="eastAsia"/>
        </w:rPr>
        <w:t>支付</w:t>
      </w:r>
    </w:p>
    <w:p w:rsidR="003A237F" w:rsidRPr="00F929CB" w:rsidRDefault="003A237F" w:rsidP="003A23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 uluOrder=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"透传参数"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uluOrder.setProductId(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uluOrder.setCpOrderId(UUID.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().toString())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 uluRole=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uluRole.setRoleId("RoleId");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().uluGooglePay(uluOrder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extrasParams)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orderId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errorMsg)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B40767" w:rsidRPr="003A237F" w:rsidRDefault="00B40767" w:rsidP="00B34660"/>
    <w:p w:rsidR="003C7721" w:rsidRPr="00B34660" w:rsidRDefault="003C7721" w:rsidP="00B34660"/>
    <w:sectPr w:rsidR="003C7721" w:rsidRPr="00B34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DF3" w:rsidRDefault="00D05DF3" w:rsidP="00213AAD">
      <w:r>
        <w:separator/>
      </w:r>
    </w:p>
  </w:endnote>
  <w:endnote w:type="continuationSeparator" w:id="0">
    <w:p w:rsidR="00D05DF3" w:rsidRDefault="00D05DF3" w:rsidP="0021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DF3" w:rsidRDefault="00D05DF3" w:rsidP="00213AAD">
      <w:r>
        <w:separator/>
      </w:r>
    </w:p>
  </w:footnote>
  <w:footnote w:type="continuationSeparator" w:id="0">
    <w:p w:rsidR="00D05DF3" w:rsidRDefault="00D05DF3" w:rsidP="00213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64E6"/>
    <w:rsid w:val="0001012A"/>
    <w:rsid w:val="00033B79"/>
    <w:rsid w:val="000A21AF"/>
    <w:rsid w:val="000A273D"/>
    <w:rsid w:val="000B3223"/>
    <w:rsid w:val="000D3C6B"/>
    <w:rsid w:val="000F7ABF"/>
    <w:rsid w:val="00100C7D"/>
    <w:rsid w:val="00105A01"/>
    <w:rsid w:val="001128A4"/>
    <w:rsid w:val="00112FF2"/>
    <w:rsid w:val="00114F35"/>
    <w:rsid w:val="00116CF0"/>
    <w:rsid w:val="001222E8"/>
    <w:rsid w:val="00146DA8"/>
    <w:rsid w:val="00185F7F"/>
    <w:rsid w:val="001D1E20"/>
    <w:rsid w:val="001D6336"/>
    <w:rsid w:val="00213AAD"/>
    <w:rsid w:val="002257B4"/>
    <w:rsid w:val="00230AC9"/>
    <w:rsid w:val="0026370D"/>
    <w:rsid w:val="00270F2D"/>
    <w:rsid w:val="002846DE"/>
    <w:rsid w:val="002902E9"/>
    <w:rsid w:val="002C1F58"/>
    <w:rsid w:val="002D56F1"/>
    <w:rsid w:val="002D72A4"/>
    <w:rsid w:val="002F6C66"/>
    <w:rsid w:val="003009D2"/>
    <w:rsid w:val="003561CB"/>
    <w:rsid w:val="003563AC"/>
    <w:rsid w:val="00362540"/>
    <w:rsid w:val="00386B64"/>
    <w:rsid w:val="003A237F"/>
    <w:rsid w:val="003C4E1B"/>
    <w:rsid w:val="003C7721"/>
    <w:rsid w:val="004019F5"/>
    <w:rsid w:val="004471B7"/>
    <w:rsid w:val="00471A9A"/>
    <w:rsid w:val="004D4953"/>
    <w:rsid w:val="0052734A"/>
    <w:rsid w:val="00536ED4"/>
    <w:rsid w:val="00572DEC"/>
    <w:rsid w:val="00582880"/>
    <w:rsid w:val="0059632B"/>
    <w:rsid w:val="005C00C2"/>
    <w:rsid w:val="005D00F5"/>
    <w:rsid w:val="005D44F7"/>
    <w:rsid w:val="00601A39"/>
    <w:rsid w:val="00613351"/>
    <w:rsid w:val="00641822"/>
    <w:rsid w:val="00645596"/>
    <w:rsid w:val="00645661"/>
    <w:rsid w:val="0066605A"/>
    <w:rsid w:val="00692E0C"/>
    <w:rsid w:val="00693015"/>
    <w:rsid w:val="006935E0"/>
    <w:rsid w:val="006C47DC"/>
    <w:rsid w:val="006C5B53"/>
    <w:rsid w:val="006D7962"/>
    <w:rsid w:val="00751966"/>
    <w:rsid w:val="007610A3"/>
    <w:rsid w:val="00775647"/>
    <w:rsid w:val="00795797"/>
    <w:rsid w:val="007A5973"/>
    <w:rsid w:val="007B2FD1"/>
    <w:rsid w:val="007C5250"/>
    <w:rsid w:val="00815AA3"/>
    <w:rsid w:val="008221A4"/>
    <w:rsid w:val="00833E3B"/>
    <w:rsid w:val="0084273D"/>
    <w:rsid w:val="00851601"/>
    <w:rsid w:val="00863A22"/>
    <w:rsid w:val="008719C1"/>
    <w:rsid w:val="008B0526"/>
    <w:rsid w:val="008C5258"/>
    <w:rsid w:val="008E3B3A"/>
    <w:rsid w:val="008E5FE7"/>
    <w:rsid w:val="00934A9F"/>
    <w:rsid w:val="009B68FE"/>
    <w:rsid w:val="009C25F6"/>
    <w:rsid w:val="009C2F0F"/>
    <w:rsid w:val="009C34B9"/>
    <w:rsid w:val="009C4284"/>
    <w:rsid w:val="00A54325"/>
    <w:rsid w:val="00A57CAD"/>
    <w:rsid w:val="00A87BCB"/>
    <w:rsid w:val="00AB3E22"/>
    <w:rsid w:val="00AC1B51"/>
    <w:rsid w:val="00AD2CDB"/>
    <w:rsid w:val="00AE4663"/>
    <w:rsid w:val="00AF2940"/>
    <w:rsid w:val="00AF3402"/>
    <w:rsid w:val="00B34660"/>
    <w:rsid w:val="00B40767"/>
    <w:rsid w:val="00B52B8D"/>
    <w:rsid w:val="00B531A5"/>
    <w:rsid w:val="00BD0734"/>
    <w:rsid w:val="00BE18A2"/>
    <w:rsid w:val="00C43267"/>
    <w:rsid w:val="00C478BE"/>
    <w:rsid w:val="00C563B7"/>
    <w:rsid w:val="00C934CA"/>
    <w:rsid w:val="00CE5D80"/>
    <w:rsid w:val="00CF4DA7"/>
    <w:rsid w:val="00D05DF3"/>
    <w:rsid w:val="00D10233"/>
    <w:rsid w:val="00D6124F"/>
    <w:rsid w:val="00D76726"/>
    <w:rsid w:val="00D865C6"/>
    <w:rsid w:val="00D96A6F"/>
    <w:rsid w:val="00DE7B15"/>
    <w:rsid w:val="00DF1C64"/>
    <w:rsid w:val="00E7529A"/>
    <w:rsid w:val="00E75929"/>
    <w:rsid w:val="00EA2734"/>
    <w:rsid w:val="00ED50FA"/>
    <w:rsid w:val="00EE425C"/>
    <w:rsid w:val="00EE43D7"/>
    <w:rsid w:val="00EE7FC9"/>
    <w:rsid w:val="00EF7505"/>
    <w:rsid w:val="00F0092D"/>
    <w:rsid w:val="00F3137F"/>
    <w:rsid w:val="00F40214"/>
    <w:rsid w:val="00F62DAF"/>
    <w:rsid w:val="00FB56C7"/>
    <w:rsid w:val="00FC71C4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7D2D9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21</Pages>
  <Words>1697</Words>
  <Characters>9678</Characters>
  <Application>Microsoft Office Word</Application>
  <DocSecurity>0</DocSecurity>
  <Lines>80</Lines>
  <Paragraphs>22</Paragraphs>
  <ScaleCrop>false</ScaleCrop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cp:lastPrinted>2019-04-15T08:06:00Z</cp:lastPrinted>
  <dcterms:created xsi:type="dcterms:W3CDTF">2019-04-08T06:38:00Z</dcterms:created>
  <dcterms:modified xsi:type="dcterms:W3CDTF">2019-09-18T08:03:00Z</dcterms:modified>
</cp:coreProperties>
</file>