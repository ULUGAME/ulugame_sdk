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46E6F" w14:textId="7E20013D" w:rsidR="00795797" w:rsidRPr="00EF0B82" w:rsidRDefault="00795797" w:rsidP="00795797">
      <w:pPr>
        <w:widowControl/>
        <w:spacing w:after="160"/>
        <w:jc w:val="center"/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</w:pP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  <w:lang w:eastAsia="zh-TW"/>
        </w:rPr>
        <w:t>U.LU</w:t>
      </w: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 </w:t>
      </w:r>
      <w:r w:rsid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>A</w:t>
      </w:r>
      <w:r w:rsidR="00EF0B82">
        <w:rPr>
          <w:rFonts w:ascii="微软雅黑" w:eastAsia="微软雅黑" w:hAnsi="微软雅黑" w:cs="等线 Light" w:hint="eastAsia"/>
          <w:smallCaps/>
          <w:color w:val="323E4F"/>
          <w:spacing w:val="5"/>
          <w:kern w:val="0"/>
          <w:sz w:val="44"/>
          <w:szCs w:val="44"/>
          <w:u w:color="323E4F"/>
        </w:rPr>
        <w:t>NDROID</w:t>
      </w:r>
      <w:r w:rsidR="004F74D6"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 </w:t>
      </w: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SDK </w:t>
      </w:r>
      <w:r w:rsidR="00EF0B82">
        <w:rPr>
          <w:rFonts w:ascii="微软雅黑" w:eastAsia="微软雅黑" w:hAnsi="微软雅黑" w:cs="等线 Light" w:hint="eastAsia"/>
          <w:smallCaps/>
          <w:color w:val="323E4F"/>
          <w:spacing w:val="5"/>
          <w:kern w:val="0"/>
          <w:sz w:val="44"/>
          <w:szCs w:val="44"/>
          <w:u w:color="323E4F"/>
        </w:rPr>
        <w:t>GUIDE</w:t>
      </w:r>
    </w:p>
    <w:p w14:paraId="119D6641" w14:textId="77777777"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3169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89A3F" w14:textId="3D8EBAC4" w:rsidR="00E62116" w:rsidRDefault="00E62116">
          <w:pPr>
            <w:pStyle w:val="TOC"/>
          </w:pPr>
          <w:r w:rsidRPr="00230450">
            <w:rPr>
              <w:rFonts w:hint="eastAsia"/>
            </w:rPr>
            <w:t>comments</w:t>
          </w:r>
        </w:p>
        <w:p w14:paraId="0055DFE0" w14:textId="0FBFC892" w:rsidR="00674EA5" w:rsidRDefault="00E62116">
          <w:pPr>
            <w:pStyle w:val="3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88810" w:history="1">
            <w:r w:rsidR="00674EA5" w:rsidRPr="00143490">
              <w:rPr>
                <w:rStyle w:val="a9"/>
                <w:rFonts w:ascii="微软雅黑" w:eastAsia="微软雅黑" w:hAnsi="微软雅黑" w:cs="宋体"/>
                <w:b/>
                <w:bCs/>
                <w:noProof/>
                <w:kern w:val="0"/>
              </w:rPr>
              <w:t>1. SDK Import</w:t>
            </w:r>
            <w:r w:rsidR="00674EA5">
              <w:rPr>
                <w:noProof/>
                <w:webHidden/>
              </w:rPr>
              <w:tab/>
            </w:r>
            <w:r w:rsidR="00674EA5">
              <w:rPr>
                <w:noProof/>
                <w:webHidden/>
              </w:rPr>
              <w:fldChar w:fldCharType="begin"/>
            </w:r>
            <w:r w:rsidR="00674EA5">
              <w:rPr>
                <w:noProof/>
                <w:webHidden/>
              </w:rPr>
              <w:instrText xml:space="preserve"> PAGEREF _Toc22288810 \h </w:instrText>
            </w:r>
            <w:r w:rsidR="00674EA5">
              <w:rPr>
                <w:noProof/>
                <w:webHidden/>
              </w:rPr>
            </w:r>
            <w:r w:rsidR="00674EA5"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 w:rsidR="00674EA5">
              <w:rPr>
                <w:noProof/>
                <w:webHidden/>
              </w:rPr>
              <w:fldChar w:fldCharType="end"/>
            </w:r>
          </w:hyperlink>
        </w:p>
        <w:p w14:paraId="797A45AD" w14:textId="7639D709" w:rsidR="00674EA5" w:rsidRDefault="00F62DB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288811" w:history="1">
            <w:r w:rsidR="00674EA5" w:rsidRPr="00143490">
              <w:rPr>
                <w:rStyle w:val="a9"/>
                <w:rFonts w:ascii="微软雅黑" w:eastAsia="微软雅黑" w:hAnsi="微软雅黑"/>
                <w:noProof/>
              </w:rPr>
              <w:t>2. AndroidManifest.xml</w:t>
            </w:r>
            <w:r w:rsidR="00674EA5">
              <w:rPr>
                <w:noProof/>
                <w:webHidden/>
              </w:rPr>
              <w:tab/>
            </w:r>
            <w:r w:rsidR="00674EA5">
              <w:rPr>
                <w:noProof/>
                <w:webHidden/>
              </w:rPr>
              <w:fldChar w:fldCharType="begin"/>
            </w:r>
            <w:r w:rsidR="00674EA5">
              <w:rPr>
                <w:noProof/>
                <w:webHidden/>
              </w:rPr>
              <w:instrText xml:space="preserve"> PAGEREF _Toc22288811 \h </w:instrText>
            </w:r>
            <w:r w:rsidR="00674EA5">
              <w:rPr>
                <w:noProof/>
                <w:webHidden/>
              </w:rPr>
            </w:r>
            <w:r w:rsidR="00674EA5"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 w:rsidR="00674EA5">
              <w:rPr>
                <w:noProof/>
                <w:webHidden/>
              </w:rPr>
              <w:fldChar w:fldCharType="end"/>
            </w:r>
          </w:hyperlink>
        </w:p>
        <w:p w14:paraId="62CFEB9E" w14:textId="7E7F90D8" w:rsidR="00674EA5" w:rsidRDefault="00F62DB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288812" w:history="1">
            <w:r w:rsidR="00674EA5" w:rsidRPr="00143490">
              <w:rPr>
                <w:rStyle w:val="a9"/>
                <w:rFonts w:ascii="微软雅黑" w:eastAsia="微软雅黑" w:hAnsi="微软雅黑"/>
                <w:noProof/>
              </w:rPr>
              <w:t>3. ULU SDK Integration</w:t>
            </w:r>
            <w:r w:rsidR="00674EA5">
              <w:rPr>
                <w:noProof/>
                <w:webHidden/>
              </w:rPr>
              <w:tab/>
            </w:r>
            <w:r w:rsidR="00674EA5">
              <w:rPr>
                <w:noProof/>
                <w:webHidden/>
              </w:rPr>
              <w:fldChar w:fldCharType="begin"/>
            </w:r>
            <w:r w:rsidR="00674EA5">
              <w:rPr>
                <w:noProof/>
                <w:webHidden/>
              </w:rPr>
              <w:instrText xml:space="preserve"> PAGEREF _Toc22288812 \h </w:instrText>
            </w:r>
            <w:r w:rsidR="00674EA5">
              <w:rPr>
                <w:noProof/>
                <w:webHidden/>
              </w:rPr>
            </w:r>
            <w:r w:rsidR="00674EA5"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 w:rsidR="00674EA5">
              <w:rPr>
                <w:noProof/>
                <w:webHidden/>
              </w:rPr>
              <w:fldChar w:fldCharType="end"/>
            </w:r>
          </w:hyperlink>
        </w:p>
        <w:p w14:paraId="5D924A49" w14:textId="5B3AF856" w:rsidR="00E62116" w:rsidRDefault="00E62116"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Style w:val="ae"/>
        <w:tblpPr w:leftFromText="180" w:rightFromText="180" w:vertAnchor="page" w:horzAnchor="margin" w:tblpY="8056"/>
        <w:tblW w:w="0" w:type="auto"/>
        <w:tblLook w:val="04A0" w:firstRow="1" w:lastRow="0" w:firstColumn="1" w:lastColumn="0" w:noHBand="0" w:noVBand="1"/>
      </w:tblPr>
      <w:tblGrid>
        <w:gridCol w:w="1656"/>
        <w:gridCol w:w="1674"/>
        <w:gridCol w:w="1652"/>
        <w:gridCol w:w="1662"/>
        <w:gridCol w:w="1652"/>
      </w:tblGrid>
      <w:tr w:rsidR="00896550" w14:paraId="007B3B88" w14:textId="77777777" w:rsidTr="00896550">
        <w:tc>
          <w:tcPr>
            <w:tcW w:w="1704" w:type="dxa"/>
          </w:tcPr>
          <w:p w14:paraId="58EECD8D" w14:textId="77777777" w:rsidR="00896550" w:rsidRDefault="0089655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ersion</w:t>
            </w:r>
          </w:p>
        </w:tc>
        <w:tc>
          <w:tcPr>
            <w:tcW w:w="1704" w:type="dxa"/>
          </w:tcPr>
          <w:p w14:paraId="5C5082D2" w14:textId="77777777" w:rsidR="00896550" w:rsidRDefault="0089655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D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ate</w:t>
            </w:r>
          </w:p>
        </w:tc>
        <w:tc>
          <w:tcPr>
            <w:tcW w:w="1704" w:type="dxa"/>
          </w:tcPr>
          <w:p w14:paraId="17B7A203" w14:textId="77777777" w:rsidR="00896550" w:rsidRDefault="0089655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A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uthor</w:t>
            </w:r>
          </w:p>
        </w:tc>
        <w:tc>
          <w:tcPr>
            <w:tcW w:w="1705" w:type="dxa"/>
          </w:tcPr>
          <w:p w14:paraId="7ACEF9E5" w14:textId="5216C5F4" w:rsidR="00896550" w:rsidRDefault="0017199C" w:rsidP="0017199C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C</w:t>
            </w:r>
            <w:r w:rsidRPr="0017199C">
              <w:rPr>
                <w:color w:val="5A5A5A"/>
                <w:kern w:val="0"/>
                <w:sz w:val="20"/>
                <w:szCs w:val="20"/>
                <w:u w:color="5A5A5A"/>
              </w:rPr>
              <w:t>ontent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s</w:t>
            </w:r>
          </w:p>
        </w:tc>
        <w:tc>
          <w:tcPr>
            <w:tcW w:w="1705" w:type="dxa"/>
          </w:tcPr>
          <w:p w14:paraId="7155B7DB" w14:textId="542953EC" w:rsidR="00B50A7D" w:rsidRDefault="00B50A7D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Sdk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-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version</w:t>
            </w:r>
          </w:p>
        </w:tc>
      </w:tr>
      <w:tr w:rsidR="00896550" w14:paraId="50B1E2D0" w14:textId="77777777" w:rsidTr="00896550">
        <w:tc>
          <w:tcPr>
            <w:tcW w:w="1704" w:type="dxa"/>
          </w:tcPr>
          <w:p w14:paraId="12A78456" w14:textId="75A9364E" w:rsidR="00896550" w:rsidRDefault="0031616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1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.</w:t>
            </w:r>
            <w:r w:rsidR="00B50A7D">
              <w:rPr>
                <w:color w:val="5A5A5A"/>
                <w:kern w:val="0"/>
                <w:sz w:val="20"/>
                <w:szCs w:val="20"/>
                <w:u w:color="5A5A5A"/>
              </w:rPr>
              <w:t>3.0.0</w:t>
            </w:r>
          </w:p>
        </w:tc>
        <w:tc>
          <w:tcPr>
            <w:tcW w:w="1704" w:type="dxa"/>
          </w:tcPr>
          <w:p w14:paraId="3F8C8600" w14:textId="45B35370" w:rsidR="00896550" w:rsidRDefault="00674EA5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2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019/10/18</w:t>
            </w:r>
          </w:p>
        </w:tc>
        <w:tc>
          <w:tcPr>
            <w:tcW w:w="1704" w:type="dxa"/>
          </w:tcPr>
          <w:p w14:paraId="0CFD7A2B" w14:textId="6926CD5F" w:rsidR="00896550" w:rsidRDefault="0017199C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Banson</w:t>
            </w:r>
          </w:p>
        </w:tc>
        <w:tc>
          <w:tcPr>
            <w:tcW w:w="1705" w:type="dxa"/>
          </w:tcPr>
          <w:p w14:paraId="73447C6A" w14:textId="79A475AD" w:rsidR="00896550" w:rsidRDefault="0017199C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 xml:space="preserve">Endoc init </w:t>
            </w:r>
          </w:p>
        </w:tc>
        <w:tc>
          <w:tcPr>
            <w:tcW w:w="1705" w:type="dxa"/>
          </w:tcPr>
          <w:p w14:paraId="2565E293" w14:textId="10C3AF41" w:rsidR="00896550" w:rsidRDefault="00F13ED7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v1.3</w:t>
            </w:r>
          </w:p>
        </w:tc>
      </w:tr>
    </w:tbl>
    <w:p w14:paraId="69566D3C" w14:textId="2441E5F5" w:rsidR="00795797" w:rsidRDefault="00795797" w:rsidP="00626AF6">
      <w:pPr>
        <w:widowControl/>
        <w:spacing w:after="160" w:line="288" w:lineRule="auto"/>
        <w:rPr>
          <w:color w:val="5A5A5A"/>
          <w:kern w:val="0"/>
          <w:sz w:val="20"/>
          <w:szCs w:val="20"/>
          <w:u w:color="5A5A5A"/>
        </w:rPr>
      </w:pPr>
    </w:p>
    <w:p w14:paraId="71D9B0AF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475C27E7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3573AC59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31A7AD99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08BB8334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1CA51359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03E3EC51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59ED8EA1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985A0F7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67CDB7A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5EFCB68D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1FF43A42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776BB331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79C647FF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46C502BD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F06E54E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1697903E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4F85691F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10803E7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B8AA31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09E7719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A4BF59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F187C58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966E614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B956A4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E1A030C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8126B2E" w14:textId="4F01A1A9" w:rsidR="00213AAD" w:rsidRDefault="00AF2F5B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</w:pPr>
      <w:bookmarkStart w:id="0" w:name="_Toc22288810"/>
      <w:r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  <w:t>1. SDK Import</w:t>
      </w:r>
      <w:bookmarkEnd w:id="0"/>
    </w:p>
    <w:p w14:paraId="25A6A558" w14:textId="77777777"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14:paraId="0BBC0C72" w14:textId="3A61170F" w:rsidR="000A273D" w:rsidRPr="00411F92" w:rsidRDefault="008D5327" w:rsidP="00411F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>
        <w:rPr>
          <w:rFonts w:ascii="微软雅黑" w:eastAsia="微软雅黑" w:hAnsi="微软雅黑" w:cs="宋体"/>
          <w:color w:val="323232"/>
          <w:kern w:val="0"/>
          <w:szCs w:val="21"/>
        </w:rPr>
        <w:t xml:space="preserve">Copy </w:t>
      </w:r>
      <w:r w:rsidR="0057233B">
        <w:t>ulusdk.x.x.x.arr</w:t>
      </w:r>
      <w:r>
        <w:t xml:space="preserve"> 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 xml:space="preserve">to </w:t>
      </w:r>
      <w:r w:rsidR="00213AAD"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app/libs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 xml:space="preserve"> folder</w:t>
      </w:r>
      <w:r w:rsidR="00411F92">
        <w:rPr>
          <w:rFonts w:ascii="微软雅黑" w:eastAsia="微软雅黑" w:hAnsi="微软雅黑" w:cs="宋体"/>
          <w:color w:val="323232"/>
          <w:kern w:val="0"/>
          <w:szCs w:val="21"/>
        </w:rPr>
        <w:t xml:space="preserve"> and </w:t>
      </w:r>
      <w:r w:rsidR="00411F92">
        <w:rPr>
          <w:rFonts w:ascii="微软雅黑" w:eastAsia="微软雅黑" w:hAnsi="微软雅黑"/>
          <w:color w:val="323232"/>
          <w:szCs w:val="21"/>
        </w:rPr>
        <w:t>s</w:t>
      </w:r>
      <w:r w:rsidR="00230F79">
        <w:rPr>
          <w:rFonts w:ascii="微软雅黑" w:eastAsia="微软雅黑" w:hAnsi="微软雅黑"/>
          <w:color w:val="323232"/>
          <w:szCs w:val="21"/>
        </w:rPr>
        <w:t>et the Config as below</w:t>
      </w:r>
    </w:p>
    <w:p w14:paraId="48362830" w14:textId="77777777" w:rsidR="002846DE" w:rsidRDefault="000A273D">
      <w:r>
        <w:rPr>
          <w:noProof/>
        </w:rPr>
        <w:drawing>
          <wp:inline distT="0" distB="0" distL="0" distR="0" wp14:anchorId="0BDB6829" wp14:editId="7B37AE87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A1CD" w14:textId="77777777" w:rsidR="00FB56C7" w:rsidRDefault="00FB56C7"/>
    <w:p w14:paraId="733C275C" w14:textId="52B646A9" w:rsidR="000A273D" w:rsidRDefault="00551151">
      <w:r>
        <w:t>Application</w:t>
      </w:r>
      <w:r w:rsidR="00FB56C7">
        <w:rPr>
          <w:rFonts w:hint="eastAsia"/>
        </w:rPr>
        <w:t xml:space="preserve"> bu</w:t>
      </w:r>
      <w:r w:rsidR="00FB56C7">
        <w:t xml:space="preserve">ild.gradle </w:t>
      </w:r>
    </w:p>
    <w:p w14:paraId="65BEF838" w14:textId="77777777"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14:paraId="6A4569A9" w14:textId="77777777"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14:paraId="03F37920" w14:textId="77777777"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14:paraId="2E7A765A" w14:textId="77777777"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14:paraId="2B1B173D" w14:textId="77777777"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14:paraId="49575002" w14:textId="77777777"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14:paraId="35A53631" w14:textId="77777777"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</w:p>
    <w:p w14:paraId="1E1CCAFF" w14:textId="77777777" w:rsidR="00FB56C7" w:rsidRPr="00815AA3" w:rsidRDefault="00FB56C7"/>
    <w:p w14:paraId="51A46044" w14:textId="7F3858D8" w:rsidR="00FB56C7" w:rsidRDefault="00C1656E" w:rsidP="00FB56C7">
      <w:r>
        <w:rPr>
          <w:rFonts w:hint="eastAsia"/>
        </w:rPr>
        <w:t xml:space="preserve">Project </w:t>
      </w:r>
      <w:r w:rsidR="00FB56C7">
        <w:rPr>
          <w:rFonts w:hint="eastAsia"/>
        </w:rPr>
        <w:t>bu</w:t>
      </w:r>
      <w:r w:rsidR="00FB56C7">
        <w:t>ild.gradle</w:t>
      </w:r>
    </w:p>
    <w:p w14:paraId="2A0E036C" w14:textId="77777777" w:rsidR="00A57CAD" w:rsidRDefault="00A57CAD" w:rsidP="00FB56C7"/>
    <w:p w14:paraId="76A5FD3B" w14:textId="77777777"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112FF2">
        <w:rPr>
          <w:rFonts w:hint="eastAsia"/>
          <w:color w:val="A9B7C6"/>
          <w:sz w:val="27"/>
          <w:szCs w:val="27"/>
        </w:rPr>
        <w:t>buildscript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>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Pr="00112FF2">
        <w:rPr>
          <w:rFonts w:hint="eastAsia"/>
          <w:color w:val="A9B7C6"/>
          <w:sz w:val="27"/>
          <w:szCs w:val="27"/>
        </w:rPr>
        <w:t xml:space="preserve">classpath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lastRenderedPageBreak/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  <w:t>allpro</w:t>
      </w:r>
      <w:r w:rsidR="0046583B">
        <w:rPr>
          <w:rFonts w:hint="eastAsia"/>
          <w:color w:val="A9B7C6"/>
          <w:sz w:val="27"/>
          <w:szCs w:val="27"/>
        </w:rPr>
        <w:t>jects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14:paraId="58F0A6B6" w14:textId="77777777"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14:paraId="23386BB6" w14:textId="77777777" w:rsidR="001222E8" w:rsidRDefault="001222E8"/>
    <w:p w14:paraId="4688E58E" w14:textId="76BF6CB3" w:rsidR="001222E8" w:rsidRDefault="005857B4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bookmarkStart w:id="1" w:name="_Toc22288811"/>
      <w:r>
        <w:rPr>
          <w:rFonts w:ascii="微软雅黑" w:eastAsia="微软雅黑" w:hAnsi="微软雅黑" w:hint="eastAsia"/>
          <w:color w:val="323232"/>
          <w:sz w:val="24"/>
          <w:szCs w:val="24"/>
        </w:rPr>
        <w:t xml:space="preserve">2. </w:t>
      </w:r>
      <w:r w:rsidR="001222E8">
        <w:rPr>
          <w:rFonts w:ascii="微软雅黑" w:eastAsia="微软雅黑" w:hAnsi="微软雅黑" w:hint="eastAsia"/>
          <w:color w:val="323232"/>
          <w:sz w:val="24"/>
          <w:szCs w:val="24"/>
        </w:rPr>
        <w:t>AndroidManifest.xml</w:t>
      </w:r>
      <w:bookmarkEnd w:id="1"/>
    </w:p>
    <w:p w14:paraId="0CDB5A85" w14:textId="574FB29C" w:rsidR="001222E8" w:rsidRPr="00260717" w:rsidRDefault="005857B4" w:rsidP="00260717">
      <w:pPr>
        <w:pStyle w:val="4"/>
      </w:pPr>
      <w:r w:rsidRPr="00260717">
        <w:rPr>
          <w:rFonts w:hint="eastAsia"/>
        </w:rPr>
        <w:t xml:space="preserve">2.1 </w:t>
      </w:r>
      <w:r w:rsidRPr="00260717">
        <w:t>’Permission’</w:t>
      </w:r>
    </w:p>
    <w:p w14:paraId="562C634D" w14:textId="0DE7289D" w:rsidR="001222E8" w:rsidRDefault="001222E8" w:rsidP="003A5B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"android.permission.INTERNET"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"android.permission.ACCESS_NETWORK_STATE"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"android.permission.ACCESS_WIFI_STATE"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14:paraId="7FEA69A5" w14:textId="77777777"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"android.permission.WAKE_LOCK"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14:paraId="5EE3D5A0" w14:textId="77777777"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14:paraId="65875089" w14:textId="77777777" w:rsidR="001222E8" w:rsidRDefault="001222E8"/>
    <w:p w14:paraId="132989D0" w14:textId="1176AD18" w:rsidR="001222E8" w:rsidRPr="00260717" w:rsidRDefault="001222E8" w:rsidP="00260717">
      <w:pPr>
        <w:pStyle w:val="4"/>
      </w:pPr>
      <w:r w:rsidRPr="00260717">
        <w:rPr>
          <w:rStyle w:val="a8"/>
          <w:rFonts w:hint="eastAsia"/>
          <w:b/>
          <w:bCs/>
        </w:rPr>
        <w:t>2.2.</w:t>
      </w:r>
      <w:r w:rsidR="00F14ED4" w:rsidRPr="00260717">
        <w:rPr>
          <w:rStyle w:val="a8"/>
          <w:rFonts w:hint="eastAsia"/>
          <w:b/>
          <w:bCs/>
        </w:rPr>
        <w:t>Component</w:t>
      </w:r>
    </w:p>
    <w:p w14:paraId="3B98B592" w14:textId="19450189"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85227B">
        <w:rPr>
          <w:rFonts w:hint="eastAsia"/>
          <w:color w:val="6A8759"/>
          <w:sz w:val="27"/>
          <w:szCs w:val="27"/>
        </w:rPr>
        <w:t xml:space="preserve">channel </w:t>
      </w:r>
      <w:r w:rsidR="001128A4">
        <w:rPr>
          <w:rFonts w:hint="eastAsia"/>
          <w:color w:val="6A8759"/>
          <w:sz w:val="27"/>
          <w:szCs w:val="27"/>
        </w:rPr>
        <w:t>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14:paraId="6C7A870A" w14:textId="77777777"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14:paraId="339B8524" w14:textId="77777777"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"com.ulusdk.WebviewActivity"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14:paraId="704F8F51" w14:textId="77777777" w:rsidR="00191152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</w:p>
    <w:p w14:paraId="3739FD14" w14:textId="50EBF08D" w:rsidR="00191152" w:rsidRDefault="00191152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</w:p>
    <w:p w14:paraId="46AEBC69" w14:textId="77777777"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14:paraId="387EE14F" w14:textId="2E85FB7C" w:rsidR="00247286" w:rsidRDefault="00191152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 w:rsidR="00926AF4">
        <w:rPr>
          <w:rFonts w:hint="eastAsia"/>
          <w:color w:val="6A8759"/>
          <w:sz w:val="27"/>
          <w:szCs w:val="27"/>
        </w:rPr>
        <w:t xml:space="preserve"> or 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 w:rsidR="00FD1163">
        <w:rPr>
          <w:rFonts w:hint="eastAsia"/>
          <w:color w:val="E8BF6A"/>
          <w:sz w:val="27"/>
          <w:szCs w:val="27"/>
        </w:rPr>
        <w:br/>
        <w:t>&lt;activity</w:t>
      </w:r>
      <w:r w:rsidR="00FD1163">
        <w:rPr>
          <w:rFonts w:hint="eastAsia"/>
          <w:color w:val="E8BF6A"/>
          <w:sz w:val="27"/>
          <w:szCs w:val="27"/>
        </w:rPr>
        <w:br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:name=</w:t>
      </w:r>
      <w:r w:rsidR="00FD1163">
        <w:rPr>
          <w:rFonts w:hint="eastAsia"/>
          <w:color w:val="6A8759"/>
          <w:sz w:val="27"/>
          <w:szCs w:val="27"/>
        </w:rPr>
        <w:t>"com.ulusdk.UserCenterActivity"</w:t>
      </w:r>
      <w:r w:rsidR="00FD1163">
        <w:rPr>
          <w:rFonts w:hint="eastAsia"/>
          <w:color w:val="6A8759"/>
          <w:sz w:val="27"/>
          <w:szCs w:val="27"/>
        </w:rPr>
        <w:br/>
      </w:r>
      <w:r w:rsidR="00FD1163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:configChanges=</w:t>
      </w:r>
      <w:r w:rsidR="00FD1163">
        <w:rPr>
          <w:rFonts w:hint="eastAsia"/>
          <w:color w:val="6A8759"/>
          <w:sz w:val="27"/>
          <w:szCs w:val="27"/>
        </w:rPr>
        <w:t>"orientation|keyboardHidden|screenSize"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:screenOrientation=</w:t>
      </w:r>
      <w:r w:rsidR="00FD1163">
        <w:rPr>
          <w:rFonts w:hint="eastAsia"/>
          <w:color w:val="6A8759"/>
          <w:sz w:val="27"/>
          <w:szCs w:val="27"/>
        </w:rPr>
        <w:t>"sensorLandscape"</w:t>
      </w:r>
      <w:r w:rsidR="00FD1163">
        <w:rPr>
          <w:rFonts w:hint="eastAsia"/>
          <w:color w:val="E8BF6A"/>
          <w:sz w:val="27"/>
          <w:szCs w:val="27"/>
        </w:rPr>
        <w:t>&gt;&lt;/activity&gt;</w:t>
      </w:r>
      <w:r w:rsidR="00FD1163">
        <w:rPr>
          <w:rFonts w:hint="eastAsia"/>
          <w:color w:val="E8BF6A"/>
          <w:sz w:val="27"/>
          <w:szCs w:val="27"/>
        </w:rPr>
        <w:br/>
      </w:r>
    </w:p>
    <w:p w14:paraId="76967361" w14:textId="77777777" w:rsidR="00247286" w:rsidRDefault="00247286" w:rsidP="00247286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</w:p>
    <w:p w14:paraId="73D5B63D" w14:textId="583F9F8E" w:rsidR="000A10D8" w:rsidRDefault="00C17A97" w:rsidP="00247286">
      <w:pPr>
        <w:pStyle w:val="HTML0"/>
        <w:shd w:val="clear" w:color="auto" w:fill="2B2B2B"/>
        <w:rPr>
          <w:color w:val="FF0000"/>
          <w:sz w:val="27"/>
          <w:szCs w:val="27"/>
        </w:rPr>
      </w:pPr>
      <w:r w:rsidRPr="000A10D8">
        <w:rPr>
          <w:color w:val="FF0000"/>
          <w:sz w:val="27"/>
          <w:szCs w:val="27"/>
        </w:rPr>
        <w:t xml:space="preserve">&lt;!-- Notice: </w:t>
      </w:r>
      <w:r w:rsidR="000A10D8">
        <w:rPr>
          <w:color w:val="FF0000"/>
          <w:sz w:val="27"/>
          <w:szCs w:val="27"/>
        </w:rPr>
        <w:t xml:space="preserve">don’t set </w:t>
      </w:r>
      <w:r w:rsidRPr="000A10D8">
        <w:rPr>
          <w:color w:val="FF0000"/>
          <w:sz w:val="27"/>
          <w:szCs w:val="27"/>
        </w:rPr>
        <w:t>orientation</w:t>
      </w:r>
      <w:r w:rsidR="000A10D8">
        <w:rPr>
          <w:color w:val="FF0000"/>
          <w:sz w:val="27"/>
          <w:szCs w:val="27"/>
        </w:rPr>
        <w:t>, it</w:t>
      </w:r>
      <w:r w:rsidRPr="000A10D8">
        <w:rPr>
          <w:color w:val="FF0000"/>
          <w:sz w:val="27"/>
          <w:szCs w:val="27"/>
        </w:rPr>
        <w:t xml:space="preserve"> will be set by SDK code dynamic --&gt;</w:t>
      </w:r>
    </w:p>
    <w:p w14:paraId="04D54EB9" w14:textId="68BD27D6" w:rsidR="00247286" w:rsidRDefault="00247286" w:rsidP="0024728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r>
        <w:rPr>
          <w:rFonts w:hint="eastAsia"/>
          <w:color w:val="6A8759"/>
          <w:sz w:val="27"/>
          <w:szCs w:val="27"/>
        </w:rPr>
        <w:t>="com.ulusdk.ULUMainActivity"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r>
        <w:rPr>
          <w:rFonts w:hint="eastAsia"/>
          <w:color w:val="6A8759"/>
          <w:sz w:val="27"/>
          <w:szCs w:val="27"/>
        </w:rPr>
        <w:t>="orientation|keyboardHidden|screenSize"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r>
        <w:rPr>
          <w:rFonts w:hint="eastAsia"/>
          <w:color w:val="6A8759"/>
          <w:sz w:val="27"/>
          <w:szCs w:val="27"/>
        </w:rPr>
        <w:t>="@style/ulu_activity"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br/>
        <w:t xml:space="preserve">   </w:t>
      </w:r>
      <w:r>
        <w:rPr>
          <w:rFonts w:hint="eastAsia"/>
          <w:color w:val="E8BF6A"/>
          <w:sz w:val="27"/>
          <w:szCs w:val="27"/>
        </w:rPr>
        <w:t>&gt;&lt;/activity&gt;</w:t>
      </w:r>
    </w:p>
    <w:p w14:paraId="0639B3B3" w14:textId="77777777" w:rsidR="00247286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14:paraId="6EAF9F1C" w14:textId="77777777"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</w:t>
      </w:r>
      <w:r w:rsidR="00660294">
        <w:rPr>
          <w:rFonts w:hint="eastAsia"/>
          <w:color w:val="6A8759"/>
          <w:sz w:val="27"/>
          <w:szCs w:val="27"/>
        </w:rPr>
        <w:t>om.ulusdk.BindMailActivity"</w:t>
      </w:r>
      <w:r w:rsidR="00660294"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</w:t>
      </w:r>
      <w:r w:rsidR="00660294">
        <w:rPr>
          <w:rFonts w:hint="eastAsia"/>
          <w:color w:val="6A8759"/>
          <w:sz w:val="27"/>
          <w:szCs w:val="27"/>
        </w:rPr>
        <w:t>sdk.ChangePasswordActivity"</w:t>
      </w:r>
      <w:r w:rsidR="00660294"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lastRenderedPageBreak/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</w:p>
    <w:p w14:paraId="6277E124" w14:textId="77777777"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14:paraId="2C05188B" w14:textId="77777777"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14:paraId="2C21D99F" w14:textId="00B56095" w:rsidR="00CF4DA7" w:rsidRPr="00260717" w:rsidRDefault="00E62116" w:rsidP="00260717">
      <w:pPr>
        <w:pStyle w:val="4"/>
      </w:pPr>
      <w:r w:rsidRPr="00260717">
        <w:rPr>
          <w:rStyle w:val="a8"/>
          <w:rFonts w:hint="eastAsia"/>
          <w:b/>
          <w:bCs/>
        </w:rPr>
        <w:t>2.3.</w:t>
      </w:r>
      <w:r w:rsidRPr="00260717">
        <w:t xml:space="preserve"> XML Setting</w:t>
      </w:r>
    </w:p>
    <w:p w14:paraId="29A66CA6" w14:textId="4A6B7AF9" w:rsidR="00CF4DA7" w:rsidRDefault="000C74E1" w:rsidP="00CF4DA7">
      <w:r>
        <w:t xml:space="preserve">In </w:t>
      </w:r>
      <w:r w:rsidR="00CF4DA7">
        <w:t>Strings.xml</w:t>
      </w:r>
      <w:r>
        <w:t xml:space="preserve"> add ‘</w:t>
      </w:r>
      <w:r w:rsidR="00CF4DA7">
        <w:t>facebook_app_id</w:t>
      </w:r>
      <w:r>
        <w:t>’ and ‘</w:t>
      </w:r>
      <w:r w:rsidR="00CF4DA7">
        <w:t>fb_login_protocol_scheme</w:t>
      </w:r>
      <w:r>
        <w:t>’</w:t>
      </w:r>
      <w:r w:rsidR="008719C1">
        <w:rPr>
          <w:rFonts w:hint="eastAsia"/>
        </w:rPr>
        <w:t>，</w:t>
      </w:r>
      <w:r>
        <w:t>’</w:t>
      </w:r>
      <w:r w:rsidRPr="00A114DE">
        <w:rPr>
          <w:rFonts w:hint="eastAsia"/>
        </w:rPr>
        <w:t xml:space="preserve"> </w:t>
      </w:r>
      <w:r w:rsidR="00A114DE" w:rsidRPr="00A114DE">
        <w:rPr>
          <w:rFonts w:hint="eastAsia"/>
        </w:rPr>
        <w:t>google_pay_key</w:t>
      </w:r>
      <w:r>
        <w:t>’</w:t>
      </w:r>
      <w:r w:rsidR="002D72A4">
        <w:rPr>
          <w:rFonts w:hint="eastAsia"/>
        </w:rPr>
        <w:t>，go</w:t>
      </w:r>
      <w:r w:rsidR="002D72A4">
        <w:t>ogle-service</w:t>
      </w:r>
      <w:r w:rsidR="008C5258">
        <w:t>.json</w:t>
      </w:r>
      <w:r>
        <w:t xml:space="preserve"> provide by ULU</w:t>
      </w:r>
    </w:p>
    <w:p w14:paraId="06766F12" w14:textId="77777777" w:rsidR="0099322D" w:rsidRPr="0099322D" w:rsidRDefault="008719C1" w:rsidP="0099322D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</w:t>
      </w:r>
      <w:r w:rsidRPr="00E62116">
        <w:rPr>
          <w:rFonts w:hint="eastAsia"/>
          <w:color w:val="6A8759"/>
          <w:sz w:val="27"/>
          <w:szCs w:val="27"/>
          <w:u w:val="single"/>
        </w:rPr>
        <w:t>_id"</w:t>
      </w:r>
      <w:r w:rsidRPr="00E62116">
        <w:rPr>
          <w:rFonts w:hint="eastAsia"/>
          <w:color w:val="E8BF6A"/>
          <w:sz w:val="27"/>
          <w:szCs w:val="27"/>
          <w:u w:val="single"/>
        </w:rPr>
        <w:t>&gt;</w:t>
      </w:r>
      <w:r w:rsidRPr="00E62116">
        <w:rPr>
          <w:rFonts w:hint="eastAsia"/>
          <w:color w:val="A9B7C6"/>
          <w:sz w:val="27"/>
          <w:szCs w:val="27"/>
          <w:u w:val="single"/>
        </w:rPr>
        <w:t>1070581506477121</w:t>
      </w:r>
      <w:r w:rsidRPr="00E62116">
        <w:rPr>
          <w:rFonts w:hint="eastAsia"/>
          <w:color w:val="E8BF6A"/>
          <w:sz w:val="27"/>
          <w:szCs w:val="27"/>
          <w:u w:val="single"/>
        </w:rPr>
        <w:t>&lt;/s</w:t>
      </w:r>
      <w:r w:rsidRPr="008719C1">
        <w:rPr>
          <w:rFonts w:hint="eastAsia"/>
          <w:color w:val="E8BF6A"/>
          <w:sz w:val="27"/>
          <w:szCs w:val="27"/>
        </w:rPr>
        <w:t>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br/>
      </w:r>
      <w:r w:rsidR="0099322D" w:rsidRPr="0099322D">
        <w:rPr>
          <w:rFonts w:hint="eastAsia"/>
          <w:color w:val="E8BF6A"/>
          <w:sz w:val="27"/>
          <w:szCs w:val="27"/>
        </w:rPr>
        <w:t xml:space="preserve">&lt;string </w:t>
      </w:r>
      <w:r w:rsidR="0099322D" w:rsidRPr="0099322D">
        <w:rPr>
          <w:rFonts w:hint="eastAsia"/>
          <w:color w:val="BABABA"/>
          <w:sz w:val="27"/>
          <w:szCs w:val="27"/>
        </w:rPr>
        <w:t>name</w:t>
      </w:r>
      <w:r w:rsidR="0099322D" w:rsidRPr="0099322D">
        <w:rPr>
          <w:rFonts w:hint="eastAsia"/>
          <w:color w:val="6A8759"/>
          <w:sz w:val="27"/>
          <w:szCs w:val="27"/>
        </w:rPr>
        <w:t>="onestor_pay_key"</w:t>
      </w:r>
      <w:r w:rsidR="0099322D" w:rsidRPr="0099322D">
        <w:rPr>
          <w:rFonts w:hint="eastAsia"/>
          <w:color w:val="E8BF6A"/>
          <w:sz w:val="27"/>
          <w:szCs w:val="27"/>
        </w:rPr>
        <w:t>&gt;</w:t>
      </w:r>
      <w:r w:rsidR="0099322D" w:rsidRPr="0099322D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</w:t>
      </w:r>
      <w:r w:rsidR="0099322D" w:rsidRPr="0099322D">
        <w:rPr>
          <w:rFonts w:hint="eastAsia"/>
          <w:color w:val="A9B7C6"/>
          <w:sz w:val="27"/>
          <w:szCs w:val="27"/>
        </w:rPr>
        <w:lastRenderedPageBreak/>
        <w:t>n/8Xpt8HXZyhduAXy3qLBZHBqRMew2NqhhCH7OhNH6VYhQY9OQIDAQAB</w:t>
      </w:r>
      <w:r w:rsidR="0099322D" w:rsidRPr="0099322D">
        <w:rPr>
          <w:rFonts w:hint="eastAsia"/>
          <w:color w:val="E8BF6A"/>
          <w:sz w:val="27"/>
          <w:szCs w:val="27"/>
        </w:rPr>
        <w:t>&lt;/string&gt;</w:t>
      </w:r>
    </w:p>
    <w:p w14:paraId="70A2E582" w14:textId="11C9D17D" w:rsidR="008719C1" w:rsidRPr="0099322D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bookmarkStart w:id="2" w:name="_GoBack"/>
      <w:bookmarkEnd w:id="2"/>
    </w:p>
    <w:p w14:paraId="344B97D3" w14:textId="77777777" w:rsidR="00CF4DA7" w:rsidRPr="008719C1" w:rsidRDefault="00CF4DA7" w:rsidP="00CF4DA7"/>
    <w:p w14:paraId="530C4D32" w14:textId="77777777" w:rsidR="005C00C2" w:rsidRDefault="005C00C2" w:rsidP="00CF4DA7"/>
    <w:p w14:paraId="19FA6550" w14:textId="6BF86ABF" w:rsidR="005C00C2" w:rsidRDefault="00080713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bookmarkStart w:id="3" w:name="_Toc22288812"/>
      <w:r>
        <w:rPr>
          <w:rFonts w:ascii="微软雅黑" w:eastAsia="微软雅黑" w:hAnsi="微软雅黑" w:hint="eastAsia"/>
          <w:color w:val="323232"/>
          <w:sz w:val="24"/>
          <w:szCs w:val="24"/>
        </w:rPr>
        <w:t xml:space="preserve">3. </w:t>
      </w:r>
      <w:r w:rsidR="000C74E1">
        <w:rPr>
          <w:rFonts w:ascii="微软雅黑" w:eastAsia="微软雅黑" w:hAnsi="微软雅黑"/>
          <w:color w:val="323232"/>
          <w:sz w:val="24"/>
          <w:szCs w:val="24"/>
        </w:rPr>
        <w:t xml:space="preserve">ULU </w:t>
      </w:r>
      <w:r w:rsidR="005C00C2">
        <w:rPr>
          <w:rFonts w:ascii="微软雅黑" w:eastAsia="微软雅黑" w:hAnsi="微软雅黑" w:hint="eastAsia"/>
          <w:color w:val="323232"/>
          <w:sz w:val="24"/>
          <w:szCs w:val="24"/>
        </w:rPr>
        <w:t>SDK</w:t>
      </w:r>
      <w:r w:rsidR="005C32F6">
        <w:rPr>
          <w:rFonts w:ascii="微软雅黑" w:eastAsia="微软雅黑" w:hAnsi="微软雅黑" w:hint="eastAsia"/>
          <w:color w:val="323232"/>
          <w:sz w:val="24"/>
          <w:szCs w:val="24"/>
        </w:rPr>
        <w:t xml:space="preserve"> In</w:t>
      </w:r>
      <w:r w:rsidR="00B95663">
        <w:rPr>
          <w:rFonts w:ascii="微软雅黑" w:eastAsia="微软雅黑" w:hAnsi="微软雅黑" w:hint="eastAsia"/>
          <w:color w:val="323232"/>
          <w:sz w:val="24"/>
          <w:szCs w:val="24"/>
        </w:rPr>
        <w:t>tegration</w:t>
      </w:r>
      <w:bookmarkEnd w:id="3"/>
    </w:p>
    <w:p w14:paraId="360D61FD" w14:textId="77777777"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14:paraId="3A74FC08" w14:textId="2C48241C" w:rsidR="005C00C2" w:rsidRPr="00260717" w:rsidRDefault="005C00C2" w:rsidP="00260717">
      <w:pPr>
        <w:pStyle w:val="4"/>
      </w:pPr>
      <w:r w:rsidRPr="00260717">
        <w:rPr>
          <w:rFonts w:hint="eastAsia"/>
        </w:rPr>
        <w:t>3.1.</w:t>
      </w:r>
      <w:r w:rsidR="003504A8" w:rsidRPr="00260717">
        <w:rPr>
          <w:rFonts w:hint="eastAsia"/>
        </w:rPr>
        <w:t xml:space="preserve"> </w:t>
      </w:r>
      <w:r w:rsidR="003504A8" w:rsidRPr="00260717">
        <w:t xml:space="preserve">Get </w:t>
      </w:r>
      <w:r w:rsidR="003504A8" w:rsidRPr="00260717">
        <w:rPr>
          <w:rFonts w:hint="eastAsia"/>
        </w:rPr>
        <w:t>SDK instance</w:t>
      </w:r>
    </w:p>
    <w:p w14:paraId="34F57F92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14:paraId="492BD483" w14:textId="77777777" w:rsidR="005C00C2" w:rsidRDefault="005C00C2" w:rsidP="00CF4DA7"/>
    <w:p w14:paraId="31848294" w14:textId="1329F923" w:rsidR="005C00C2" w:rsidRPr="00AC1B51" w:rsidRDefault="005C00C2" w:rsidP="00260717">
      <w:pPr>
        <w:pStyle w:val="4"/>
        <w:rPr>
          <w:shd w:val="clear" w:color="auto" w:fill="FFFFFF"/>
        </w:rPr>
      </w:pPr>
      <w:r>
        <w:br/>
      </w:r>
      <w:r>
        <w:rPr>
          <w:rFonts w:hint="eastAsia"/>
          <w:shd w:val="clear" w:color="auto" w:fill="FFFFFF"/>
        </w:rPr>
        <w:t>3.2.</w:t>
      </w:r>
      <w:r w:rsidR="003504A8">
        <w:rPr>
          <w:shd w:val="clear" w:color="auto" w:fill="FFFFFF"/>
        </w:rPr>
        <w:t xml:space="preserve">Lifetime interface </w:t>
      </w:r>
      <w:r w:rsidR="003504A8">
        <w:rPr>
          <w:rFonts w:hint="eastAsia"/>
          <w:shd w:val="clear" w:color="auto" w:fill="FFFFFF"/>
        </w:rPr>
        <w:t>(</w:t>
      </w:r>
      <w:r w:rsidR="003504A8" w:rsidRPr="0001280C">
        <w:rPr>
          <w:i/>
          <w:color w:val="FF0000"/>
          <w:sz w:val="16"/>
          <w:szCs w:val="16"/>
          <w:shd w:val="clear" w:color="auto" w:fill="FFFFFF"/>
        </w:rPr>
        <w:t>Mandatory</w:t>
      </w:r>
      <w:r w:rsidR="003504A8">
        <w:rPr>
          <w:rFonts w:hint="eastAsia"/>
          <w:shd w:val="clear" w:color="auto" w:fill="FFFFFF"/>
        </w:rPr>
        <w:t>)</w:t>
      </w:r>
    </w:p>
    <w:p w14:paraId="43922B34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14:paraId="59902FA6" w14:textId="77777777"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14:paraId="0B80D145" w14:textId="77777777"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14:paraId="67E8EF00" w14:textId="77777777"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14:paraId="6E25AFE9" w14:textId="77777777"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14:paraId="36DA607A" w14:textId="77777777"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14:paraId="72B3F246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14:paraId="7C624BFB" w14:textId="77777777" w:rsidR="005C00C2" w:rsidRDefault="005C00C2" w:rsidP="00CF4DA7"/>
    <w:p w14:paraId="6209D365" w14:textId="08A8C9B5" w:rsidR="0052734A" w:rsidRPr="00260717" w:rsidRDefault="00A50D1E" w:rsidP="00260717">
      <w:pPr>
        <w:pStyle w:val="4"/>
      </w:pPr>
      <w:r w:rsidRPr="00260717">
        <w:rPr>
          <w:rStyle w:val="a8"/>
          <w:rFonts w:hint="eastAsia"/>
          <w:b/>
          <w:bCs/>
        </w:rPr>
        <w:t>3.3.SDK Init</w:t>
      </w:r>
      <w:r w:rsidR="00DC0636" w:rsidRPr="00260717">
        <w:rPr>
          <w:rStyle w:val="a8"/>
          <w:b/>
          <w:bCs/>
        </w:rPr>
        <w:t>ialize</w:t>
      </w:r>
      <w:r w:rsidRPr="00260717">
        <w:rPr>
          <w:rStyle w:val="a8"/>
          <w:rFonts w:hint="eastAsia"/>
          <w:b/>
          <w:bCs/>
        </w:rPr>
        <w:t xml:space="preserve"> </w:t>
      </w:r>
      <w:r w:rsidRPr="00260717">
        <w:rPr>
          <w:rFonts w:hint="eastAsia"/>
        </w:rPr>
        <w:t>(</w:t>
      </w:r>
      <w:r w:rsidRPr="00260717">
        <w:t>Mandatory</w:t>
      </w:r>
      <w:r w:rsidRPr="00260717">
        <w:rPr>
          <w:rFonts w:hint="eastAsia"/>
        </w:rPr>
        <w:t>)</w:t>
      </w:r>
    </w:p>
    <w:p w14:paraId="2DFFA33B" w14:textId="77777777" w:rsidR="0052734A" w:rsidRDefault="0052734A" w:rsidP="00CF4DA7"/>
    <w:p w14:paraId="4325EA98" w14:textId="6D793D9C"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FE039C">
        <w:rPr>
          <w:rFonts w:ascii="宋体" w:eastAsia="宋体" w:hAnsi="宋体" w:cs="宋体"/>
          <w:color w:val="6A8759"/>
          <w:kern w:val="0"/>
          <w:sz w:val="27"/>
          <w:szCs w:val="27"/>
        </w:rPr>
        <w:t>Init success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FE039C">
        <w:rPr>
          <w:rFonts w:ascii="宋体" w:eastAsia="宋体" w:hAnsi="宋体" w:cs="宋体"/>
          <w:color w:val="6A8759"/>
          <w:kern w:val="0"/>
          <w:sz w:val="27"/>
          <w:szCs w:val="27"/>
        </w:rPr>
        <w:t xml:space="preserve">Init fail 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20A5B318" w14:textId="77777777" w:rsidR="000F7ABF" w:rsidRPr="00A54325" w:rsidRDefault="000F7ABF" w:rsidP="000F7ABF"/>
    <w:p w14:paraId="0FD46C73" w14:textId="7CB05A95" w:rsidR="00AB3E22" w:rsidRPr="00260717" w:rsidRDefault="00DC0636" w:rsidP="00260717">
      <w:pPr>
        <w:pStyle w:val="4"/>
        <w:rPr>
          <w:rStyle w:val="a8"/>
          <w:b/>
          <w:bCs/>
        </w:rPr>
      </w:pPr>
      <w:r w:rsidRPr="00260717">
        <w:rPr>
          <w:rStyle w:val="a8"/>
          <w:rFonts w:hint="eastAsia"/>
          <w:b/>
          <w:bCs/>
        </w:rPr>
        <w:t>3.4.Login</w:t>
      </w:r>
      <w:r w:rsidRPr="00260717">
        <w:rPr>
          <w:rFonts w:hint="eastAsia"/>
        </w:rPr>
        <w:t>(</w:t>
      </w:r>
      <w:r w:rsidRPr="00260717">
        <w:t>Mandatory</w:t>
      </w:r>
      <w:r w:rsidRPr="00260717">
        <w:rPr>
          <w:rFonts w:hint="eastAsia"/>
        </w:rPr>
        <w:t>)</w:t>
      </w:r>
    </w:p>
    <w:p w14:paraId="63512B40" w14:textId="0D5EFD22" w:rsidR="0078782D" w:rsidRPr="0078782D" w:rsidRDefault="00260404" w:rsidP="0078782D">
      <w:r>
        <w:t xml:space="preserve">Return </w:t>
      </w:r>
      <w:r w:rsidR="0078782D">
        <w:rPr>
          <w:rFonts w:hint="eastAsia"/>
        </w:rPr>
        <w:t>“-</w:t>
      </w:r>
      <w:r w:rsidR="0078782D">
        <w:t>1</w:t>
      </w:r>
      <w:r w:rsidR="0078782D">
        <w:rPr>
          <w:rFonts w:hint="eastAsia"/>
        </w:rPr>
        <w:t>”</w:t>
      </w:r>
      <w:r>
        <w:t xml:space="preserve"> when Logi</w:t>
      </w:r>
      <w:r w:rsidR="00961C93">
        <w:t>n fail</w:t>
      </w:r>
    </w:p>
    <w:p w14:paraId="3BF52E49" w14:textId="1A491A9E"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C11106">
        <w:rPr>
          <w:rFonts w:ascii="宋体" w:eastAsia="宋体" w:hAnsi="宋体" w:cs="宋体"/>
          <w:color w:val="6A8759"/>
          <w:kern w:val="0"/>
          <w:sz w:val="27"/>
          <w:szCs w:val="27"/>
        </w:rPr>
        <w:t>Login  success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C11106">
        <w:rPr>
          <w:rFonts w:ascii="宋体" w:eastAsia="宋体" w:hAnsi="宋体" w:cs="宋体"/>
          <w:color w:val="6A8759"/>
          <w:kern w:val="0"/>
          <w:sz w:val="27"/>
          <w:szCs w:val="27"/>
        </w:rPr>
        <w:t xml:space="preserve">Login fail 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47FD7FE9" w14:textId="77777777" w:rsidR="005D44F7" w:rsidRPr="00A54325" w:rsidRDefault="005D44F7" w:rsidP="005D44F7"/>
    <w:p w14:paraId="5272BC2E" w14:textId="4D87DE07" w:rsidR="00801A77" w:rsidRPr="00801A77" w:rsidRDefault="00613351" w:rsidP="002D4738">
      <w:pPr>
        <w:pStyle w:val="4"/>
      </w:pPr>
      <w:r w:rsidRPr="00260717">
        <w:rPr>
          <w:rStyle w:val="a8"/>
          <w:rFonts w:hint="eastAsia"/>
          <w:b/>
          <w:bCs/>
        </w:rPr>
        <w:t>3.</w:t>
      </w:r>
      <w:r w:rsidRPr="00260717">
        <w:rPr>
          <w:rStyle w:val="a8"/>
          <w:b/>
          <w:bCs/>
        </w:rPr>
        <w:t>5</w:t>
      </w:r>
      <w:r w:rsidR="00012BC7" w:rsidRPr="00260717">
        <w:rPr>
          <w:rStyle w:val="a8"/>
          <w:rFonts w:hint="eastAsia"/>
          <w:b/>
          <w:bCs/>
        </w:rPr>
        <w:t xml:space="preserve">.Pay </w:t>
      </w:r>
      <w:r w:rsidR="00A211DA" w:rsidRPr="00260717">
        <w:rPr>
          <w:rFonts w:hint="eastAsia"/>
        </w:rPr>
        <w:t>(</w:t>
      </w:r>
      <w:r w:rsidR="00A211DA" w:rsidRPr="00260717">
        <w:t>Mandatory</w:t>
      </w:r>
      <w:r w:rsidR="00A211DA" w:rsidRPr="00260717">
        <w:rPr>
          <w:rFonts w:hint="eastAsia"/>
        </w:rPr>
        <w:t>)</w:t>
      </w:r>
    </w:p>
    <w:p w14:paraId="184912AC" w14:textId="77777777" w:rsidR="002D4738" w:rsidRPr="002D4738" w:rsidRDefault="002D4738" w:rsidP="002D4738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2D4738">
        <w:rPr>
          <w:rFonts w:hint="eastAsia"/>
          <w:color w:val="A9B7C6"/>
          <w:sz w:val="27"/>
          <w:szCs w:val="27"/>
        </w:rPr>
        <w:br/>
        <w:t>ULUOrder uluOrder=</w:t>
      </w:r>
      <w:r w:rsidRPr="002D4738">
        <w:rPr>
          <w:rFonts w:hint="eastAsia"/>
          <w:color w:val="CC7832"/>
          <w:sz w:val="27"/>
          <w:szCs w:val="27"/>
        </w:rPr>
        <w:t xml:space="preserve">new </w:t>
      </w:r>
      <w:r w:rsidRPr="002D4738">
        <w:rPr>
          <w:rFonts w:hint="eastAsia"/>
          <w:color w:val="A9B7C6"/>
          <w:sz w:val="27"/>
          <w:szCs w:val="27"/>
        </w:rPr>
        <w:t>ULUOrder()</w:t>
      </w:r>
      <w:r w:rsidRPr="002D4738">
        <w:rPr>
          <w:rFonts w:hint="eastAsia"/>
          <w:color w:val="CC7832"/>
          <w:sz w:val="27"/>
          <w:szCs w:val="27"/>
        </w:rPr>
        <w:t>;</w:t>
      </w:r>
      <w:r w:rsidRPr="002D4738">
        <w:rPr>
          <w:rFonts w:hint="eastAsia"/>
          <w:color w:val="CC7832"/>
          <w:sz w:val="27"/>
          <w:szCs w:val="27"/>
        </w:rPr>
        <w:br/>
      </w:r>
      <w:r w:rsidRPr="002D4738">
        <w:rPr>
          <w:rFonts w:hint="eastAsia"/>
          <w:color w:val="A9B7C6"/>
          <w:sz w:val="27"/>
          <w:szCs w:val="27"/>
        </w:rPr>
        <w:t>uluOrder.setExtraData(</w:t>
      </w:r>
      <w:r w:rsidRPr="002D4738">
        <w:rPr>
          <w:rFonts w:hint="eastAsia"/>
          <w:color w:val="6A8759"/>
          <w:sz w:val="27"/>
          <w:szCs w:val="27"/>
        </w:rPr>
        <w:t>"ExtraData"</w:t>
      </w:r>
      <w:r w:rsidRPr="002D4738">
        <w:rPr>
          <w:rFonts w:hint="eastAsia"/>
          <w:color w:val="A9B7C6"/>
          <w:sz w:val="27"/>
          <w:szCs w:val="27"/>
        </w:rPr>
        <w:t>)</w:t>
      </w:r>
      <w:r w:rsidRPr="002D4738">
        <w:rPr>
          <w:rFonts w:hint="eastAsia"/>
          <w:color w:val="CC7832"/>
          <w:sz w:val="27"/>
          <w:szCs w:val="27"/>
        </w:rPr>
        <w:t>;</w:t>
      </w:r>
      <w:r w:rsidRPr="002D4738">
        <w:rPr>
          <w:rFonts w:hint="eastAsia"/>
          <w:color w:val="CC7832"/>
          <w:sz w:val="27"/>
          <w:szCs w:val="27"/>
        </w:rPr>
        <w:br/>
      </w:r>
      <w:r w:rsidRPr="002D4738">
        <w:rPr>
          <w:rFonts w:hint="eastAsia"/>
          <w:color w:val="A9B7C6"/>
          <w:sz w:val="27"/>
          <w:szCs w:val="27"/>
        </w:rPr>
        <w:t>uluOrder.setProductId(</w:t>
      </w:r>
      <w:r w:rsidRPr="002D4738">
        <w:rPr>
          <w:rFonts w:hint="eastAsia"/>
          <w:color w:val="9876AA"/>
          <w:sz w:val="27"/>
          <w:szCs w:val="27"/>
        </w:rPr>
        <w:t>SKU_GAS</w:t>
      </w:r>
      <w:r w:rsidRPr="002D4738">
        <w:rPr>
          <w:rFonts w:hint="eastAsia"/>
          <w:color w:val="A9B7C6"/>
          <w:sz w:val="27"/>
          <w:szCs w:val="27"/>
        </w:rPr>
        <w:t>)</w:t>
      </w:r>
      <w:r w:rsidRPr="002D4738">
        <w:rPr>
          <w:rFonts w:hint="eastAsia"/>
          <w:color w:val="CC7832"/>
          <w:sz w:val="27"/>
          <w:szCs w:val="27"/>
        </w:rPr>
        <w:t>;</w:t>
      </w:r>
      <w:r w:rsidRPr="002D4738">
        <w:rPr>
          <w:rFonts w:hint="eastAsia"/>
          <w:color w:val="CC7832"/>
          <w:sz w:val="27"/>
          <w:szCs w:val="27"/>
        </w:rPr>
        <w:br/>
      </w:r>
      <w:r w:rsidRPr="002D4738">
        <w:rPr>
          <w:rFonts w:hint="eastAsia"/>
          <w:color w:val="A9B7C6"/>
          <w:sz w:val="27"/>
          <w:szCs w:val="27"/>
        </w:rPr>
        <w:t>uluOrder.setProductName(</w:t>
      </w:r>
      <w:r w:rsidRPr="002D4738">
        <w:rPr>
          <w:rFonts w:hint="eastAsia"/>
          <w:color w:val="6A8759"/>
          <w:sz w:val="27"/>
          <w:szCs w:val="27"/>
        </w:rPr>
        <w:t>"productName"</w:t>
      </w:r>
      <w:r w:rsidRPr="002D4738">
        <w:rPr>
          <w:rFonts w:hint="eastAsia"/>
          <w:color w:val="A9B7C6"/>
          <w:sz w:val="27"/>
          <w:szCs w:val="27"/>
        </w:rPr>
        <w:t>)</w:t>
      </w:r>
      <w:r w:rsidRPr="002D4738">
        <w:rPr>
          <w:rFonts w:hint="eastAsia"/>
          <w:color w:val="CC7832"/>
          <w:sz w:val="27"/>
          <w:szCs w:val="27"/>
        </w:rPr>
        <w:t>;</w:t>
      </w:r>
      <w:r w:rsidRPr="002D4738">
        <w:rPr>
          <w:rFonts w:hint="eastAsia"/>
          <w:color w:val="CC7832"/>
          <w:sz w:val="27"/>
          <w:szCs w:val="27"/>
        </w:rPr>
        <w:br/>
      </w:r>
      <w:r w:rsidRPr="002D4738">
        <w:rPr>
          <w:rFonts w:hint="eastAsia"/>
          <w:color w:val="CC7832"/>
          <w:sz w:val="27"/>
          <w:szCs w:val="27"/>
        </w:rPr>
        <w:br/>
      </w:r>
      <w:r w:rsidRPr="002D4738">
        <w:rPr>
          <w:rFonts w:hint="eastAsia"/>
          <w:color w:val="A9B7C6"/>
          <w:sz w:val="27"/>
          <w:szCs w:val="27"/>
        </w:rPr>
        <w:t>ULURole uluRole=</w:t>
      </w:r>
      <w:r w:rsidRPr="002D4738">
        <w:rPr>
          <w:rFonts w:hint="eastAsia"/>
          <w:color w:val="CC7832"/>
          <w:sz w:val="27"/>
          <w:szCs w:val="27"/>
        </w:rPr>
        <w:t xml:space="preserve">new </w:t>
      </w:r>
      <w:r w:rsidRPr="002D4738">
        <w:rPr>
          <w:rFonts w:hint="eastAsia"/>
          <w:color w:val="A9B7C6"/>
          <w:sz w:val="27"/>
          <w:szCs w:val="27"/>
        </w:rPr>
        <w:t>ULURole()</w:t>
      </w:r>
      <w:r w:rsidRPr="002D4738">
        <w:rPr>
          <w:rFonts w:hint="eastAsia"/>
          <w:color w:val="CC7832"/>
          <w:sz w:val="27"/>
          <w:szCs w:val="27"/>
        </w:rPr>
        <w:t>;</w:t>
      </w:r>
      <w:r w:rsidRPr="002D4738">
        <w:rPr>
          <w:rFonts w:hint="eastAsia"/>
          <w:color w:val="CC7832"/>
          <w:sz w:val="27"/>
          <w:szCs w:val="27"/>
        </w:rPr>
        <w:br/>
      </w:r>
      <w:r w:rsidRPr="002D4738">
        <w:rPr>
          <w:rFonts w:hint="eastAsia"/>
          <w:color w:val="A9B7C6"/>
          <w:sz w:val="27"/>
          <w:szCs w:val="27"/>
        </w:rPr>
        <w:t>uluRole.setRoleName(</w:t>
      </w:r>
      <w:r w:rsidRPr="002D4738">
        <w:rPr>
          <w:rFonts w:hint="eastAsia"/>
          <w:color w:val="6A8759"/>
          <w:sz w:val="27"/>
          <w:szCs w:val="27"/>
        </w:rPr>
        <w:t>"RoleName"</w:t>
      </w:r>
      <w:r w:rsidRPr="002D4738">
        <w:rPr>
          <w:rFonts w:hint="eastAsia"/>
          <w:color w:val="A9B7C6"/>
          <w:sz w:val="27"/>
          <w:szCs w:val="27"/>
        </w:rPr>
        <w:t>)</w:t>
      </w:r>
      <w:r w:rsidRPr="002D4738">
        <w:rPr>
          <w:rFonts w:hint="eastAsia"/>
          <w:color w:val="CC7832"/>
          <w:sz w:val="27"/>
          <w:szCs w:val="27"/>
        </w:rPr>
        <w:t>;</w:t>
      </w:r>
      <w:r w:rsidRPr="002D4738">
        <w:rPr>
          <w:rFonts w:hint="eastAsia"/>
          <w:color w:val="CC7832"/>
          <w:sz w:val="27"/>
          <w:szCs w:val="27"/>
        </w:rPr>
        <w:br/>
      </w:r>
      <w:r w:rsidRPr="002D4738">
        <w:rPr>
          <w:rFonts w:hint="eastAsia"/>
          <w:color w:val="A9B7C6"/>
          <w:sz w:val="27"/>
          <w:szCs w:val="27"/>
        </w:rPr>
        <w:t>uluRole.setServerName(</w:t>
      </w:r>
      <w:r w:rsidRPr="002D4738">
        <w:rPr>
          <w:rFonts w:hint="eastAsia"/>
          <w:color w:val="6A8759"/>
          <w:sz w:val="27"/>
          <w:szCs w:val="27"/>
        </w:rPr>
        <w:t>"ServerName"</w:t>
      </w:r>
      <w:r w:rsidRPr="002D4738">
        <w:rPr>
          <w:rFonts w:hint="eastAsia"/>
          <w:color w:val="A9B7C6"/>
          <w:sz w:val="27"/>
          <w:szCs w:val="27"/>
        </w:rPr>
        <w:t>)</w:t>
      </w:r>
      <w:r w:rsidRPr="002D4738">
        <w:rPr>
          <w:rFonts w:hint="eastAsia"/>
          <w:color w:val="CC7832"/>
          <w:sz w:val="27"/>
          <w:szCs w:val="27"/>
        </w:rPr>
        <w:t>;</w:t>
      </w:r>
      <w:r w:rsidRPr="002D4738">
        <w:rPr>
          <w:rFonts w:hint="eastAsia"/>
          <w:color w:val="CC7832"/>
          <w:sz w:val="27"/>
          <w:szCs w:val="27"/>
        </w:rPr>
        <w:br/>
      </w:r>
      <w:r w:rsidRPr="002D4738">
        <w:rPr>
          <w:rFonts w:hint="eastAsia"/>
          <w:color w:val="A9B7C6"/>
          <w:sz w:val="27"/>
          <w:szCs w:val="27"/>
        </w:rPr>
        <w:t>uluRole.setServerId(</w:t>
      </w:r>
      <w:r w:rsidRPr="002D4738">
        <w:rPr>
          <w:rFonts w:hint="eastAsia"/>
          <w:color w:val="6A8759"/>
          <w:sz w:val="27"/>
          <w:szCs w:val="27"/>
        </w:rPr>
        <w:t>"ServerId"</w:t>
      </w:r>
      <w:r w:rsidRPr="002D4738">
        <w:rPr>
          <w:rFonts w:hint="eastAsia"/>
          <w:color w:val="A9B7C6"/>
          <w:sz w:val="27"/>
          <w:szCs w:val="27"/>
        </w:rPr>
        <w:t>)</w:t>
      </w:r>
      <w:r w:rsidRPr="002D4738">
        <w:rPr>
          <w:rFonts w:hint="eastAsia"/>
          <w:color w:val="CC7832"/>
          <w:sz w:val="27"/>
          <w:szCs w:val="27"/>
        </w:rPr>
        <w:t>;</w:t>
      </w:r>
      <w:r w:rsidRPr="002D4738">
        <w:rPr>
          <w:rFonts w:hint="eastAsia"/>
          <w:color w:val="CC7832"/>
          <w:sz w:val="27"/>
          <w:szCs w:val="27"/>
        </w:rPr>
        <w:br/>
      </w:r>
      <w:r w:rsidRPr="002D4738">
        <w:rPr>
          <w:rFonts w:hint="eastAsia"/>
          <w:color w:val="A9B7C6"/>
          <w:sz w:val="27"/>
          <w:szCs w:val="27"/>
        </w:rPr>
        <w:t>uluRole.setRoleId(</w:t>
      </w:r>
      <w:r w:rsidRPr="002D4738">
        <w:rPr>
          <w:rFonts w:hint="eastAsia"/>
          <w:color w:val="6A8759"/>
          <w:sz w:val="27"/>
          <w:szCs w:val="27"/>
        </w:rPr>
        <w:t>"roleId"</w:t>
      </w:r>
      <w:r w:rsidRPr="002D4738">
        <w:rPr>
          <w:rFonts w:hint="eastAsia"/>
          <w:color w:val="A9B7C6"/>
          <w:sz w:val="27"/>
          <w:szCs w:val="27"/>
        </w:rPr>
        <w:t>)</w:t>
      </w:r>
      <w:r w:rsidRPr="002D4738">
        <w:rPr>
          <w:rFonts w:hint="eastAsia"/>
          <w:color w:val="CC7832"/>
          <w:sz w:val="27"/>
          <w:szCs w:val="27"/>
        </w:rPr>
        <w:t>;</w:t>
      </w:r>
    </w:p>
    <w:p w14:paraId="2FA7D536" w14:textId="3F82CEEC" w:rsidR="002D4738" w:rsidRPr="002D4738" w:rsidRDefault="002D4738" w:rsidP="002D47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2D473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().uluOnestorePay(uluOrder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D473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D473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D473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 ) {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MainActivity.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.getWindow().addFlags(WindowManager.LayoutParams.</w:t>
      </w:r>
      <w:r w:rsidRPr="002D473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FLAG_FULLSCREEN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D473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2D473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pay_success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D473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D473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D473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D473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MainActivity.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.getWindow().addFlags(WindowManager.LayoutParams.</w:t>
      </w:r>
      <w:r w:rsidRPr="002D473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FLAG_FULLSCREEN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D473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2D473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pay_fail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)+errorMsg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D473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D473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2D473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1577887B" w14:textId="77777777" w:rsidR="002A4576" w:rsidRPr="002D4738" w:rsidRDefault="002A4576" w:rsidP="009476DA">
      <w:pPr>
        <w:pStyle w:val="HTML0"/>
        <w:shd w:val="clear" w:color="auto" w:fill="2B2B2B"/>
        <w:rPr>
          <w:ins w:id="4" w:author="mine" w:date="2019-05-14T17:30:00Z"/>
        </w:rPr>
      </w:pPr>
    </w:p>
    <w:p w14:paraId="25BBA416" w14:textId="62735237" w:rsidR="002A4576" w:rsidRPr="002A4576" w:rsidRDefault="002A4576" w:rsidP="002A4576">
      <w:pPr>
        <w:pStyle w:val="4"/>
        <w:shd w:val="clear" w:color="auto" w:fill="FFFFFF"/>
        <w:spacing w:before="0" w:after="0"/>
        <w:rPr>
          <w:ins w:id="5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</w:ins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Open </w:t>
      </w:r>
      <w:r w:rsidR="00847AC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‘</w:t>
      </w:r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User Center</w:t>
      </w:r>
      <w:r w:rsidR="00847AC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’</w:t>
      </w:r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Page</w:t>
      </w:r>
      <w:r w:rsidR="00075BA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075BA1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075BA1" w:rsidRPr="00012BC7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Mandatory</w:t>
      </w:r>
      <w:r w:rsidR="00075BA1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5B628105" w14:textId="77777777" w:rsidR="00230450" w:rsidRPr="00230450" w:rsidRDefault="00230450" w:rsidP="002304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23045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3045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3045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23045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23045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logout_success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3045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23045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23045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23045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23045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logout_fail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23045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23045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23045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23045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57D66A3C" w14:textId="77777777" w:rsidR="002A4576" w:rsidRPr="00230450" w:rsidRDefault="002A4576" w:rsidP="002A4576">
      <w:pPr>
        <w:rPr>
          <w:ins w:id="7" w:author="mine" w:date="2019-05-14T17:30:00Z"/>
        </w:rPr>
      </w:pPr>
    </w:p>
    <w:p w14:paraId="57B65C8F" w14:textId="0231D30C"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AA394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Query production info from </w:t>
      </w:r>
      <w:r w:rsidR="00712CCD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onestore</w:t>
      </w:r>
      <w:r w:rsidR="006849C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6849C0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Optional</w:t>
      </w:r>
      <w:r w:rsidR="006849C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0A09AED9" w14:textId="0744797F" w:rsidR="00801A77" w:rsidRDefault="00712CCD" w:rsidP="00801A77">
      <w:r>
        <w:t xml:space="preserve"> </w:t>
      </w:r>
    </w:p>
    <w:p w14:paraId="30856697" w14:textId="77777777" w:rsidR="00801A77" w:rsidRPr="00801A77" w:rsidRDefault="00801A77" w:rsidP="00801A77">
      <w:pPr>
        <w:rPr>
          <w:ins w:id="10" w:author="mine" w:date="2019-05-14T17:30:00Z"/>
        </w:rPr>
      </w:pPr>
    </w:p>
    <w:p w14:paraId="3F0F4400" w14:textId="77777777" w:rsidR="00C43026" w:rsidRPr="00C43026" w:rsidRDefault="00C43026" w:rsidP="00C43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productIds = 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ArrayList&lt;&gt;()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productIds.add(</w:t>
      </w:r>
      <w:r w:rsidRPr="00C43026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C43026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().queryProductInfo(productIds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43026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3026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C43026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(List&lt;ULUProductDetail&gt; list) {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C43026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C43026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query_success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C4302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list.size()==="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C43026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43026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3026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C43026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Toast.</w:t>
      </w:r>
      <w:r w:rsidRPr="00C43026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C43026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query_fail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C43026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302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})</w:t>
      </w:r>
      <w:r w:rsidRPr="00C4302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6C277E82" w14:textId="072141A0" w:rsidR="00712CCD" w:rsidRPr="00712CCD" w:rsidRDefault="00712CCD" w:rsidP="00712C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14:paraId="525ED642" w14:textId="77777777" w:rsidR="002A4576" w:rsidRPr="00712CCD" w:rsidRDefault="002A4576" w:rsidP="002A4576"/>
    <w:p w14:paraId="1B4E7F31" w14:textId="77777777" w:rsidR="00DE0C6F" w:rsidRPr="00DE0C6F" w:rsidRDefault="00DE0C6F" w:rsidP="00DE0C6F"/>
    <w:p w14:paraId="2D722CC8" w14:textId="4158BB47" w:rsidR="00DE0C6F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3.9</w:t>
      </w:r>
      <w:ins w:id="11" w:author="mine" w:date="2019-05-14T17:30:00Z">
        <w:r w:rsidR="00F929CB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9B408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Upload Character role info</w:t>
      </w:r>
      <w:r w:rsidR="004D173E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4D173E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4D173E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Optional</w:t>
      </w:r>
      <w:r w:rsidR="004D173E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1D1E07CF" w14:textId="77777777"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14:paraId="769039B5" w14:textId="77777777" w:rsidR="004D173E" w:rsidRDefault="009B4080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4"/>
          <w:szCs w:val="24"/>
        </w:rPr>
      </w:pPr>
      <w:r>
        <w:rPr>
          <w:rFonts w:ascii="Consolas" w:eastAsia="宋体" w:hAnsi="Consolas" w:cs="宋体"/>
          <w:color w:val="323232"/>
          <w:kern w:val="0"/>
          <w:sz w:val="24"/>
          <w:szCs w:val="24"/>
        </w:rPr>
        <w:t>Suggest Game upload role info when CreateRole, Login and Level up</w:t>
      </w:r>
      <w:r w:rsidR="004D173E">
        <w:rPr>
          <w:rFonts w:ascii="Consolas" w:eastAsia="宋体" w:hAnsi="Consolas" w:cs="宋体"/>
          <w:color w:val="323232"/>
          <w:kern w:val="0"/>
          <w:sz w:val="24"/>
          <w:szCs w:val="24"/>
        </w:rPr>
        <w:t>.</w:t>
      </w:r>
    </w:p>
    <w:p w14:paraId="06EF9E79" w14:textId="77777777" w:rsidR="004D173E" w:rsidRDefault="004D173E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4"/>
          <w:szCs w:val="24"/>
        </w:rPr>
      </w:pPr>
    </w:p>
    <w:p w14:paraId="241E56EF" w14:textId="472D66AC" w:rsidR="00B86B23" w:rsidRPr="00C00588" w:rsidRDefault="004D173E" w:rsidP="00B86B23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</w:t>
      </w:r>
      <w:r w:rsidR="00572B00" w:rsidRPr="00C00588">
        <w:rPr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  <w:t xml:space="preserve"> </w:t>
      </w:r>
    </w:p>
    <w:p w14:paraId="3AF9D449" w14:textId="77777777" w:rsidR="00B86B23" w:rsidRPr="00B86B23" w:rsidRDefault="00B86B23" w:rsidP="00B86B23"/>
    <w:p w14:paraId="1D51B69C" w14:textId="77777777"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37118C"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62D73A17" w14:textId="77777777" w:rsidR="00F929CB" w:rsidRPr="00F929CB" w:rsidRDefault="00F929CB" w:rsidP="005D1916"/>
    <w:p w14:paraId="75DC5FC4" w14:textId="77B153CE"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AA7C8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Open Customer Service center </w:t>
      </w:r>
      <w:r w:rsidR="00AA7C8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AA7C80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Mandatory</w:t>
      </w:r>
      <w:r w:rsidR="00AA7C8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2252D31F" w14:textId="77777777" w:rsidR="00DE0C6F" w:rsidRPr="00F929CB" w:rsidRDefault="00DE0C6F" w:rsidP="005D1916"/>
    <w:p w14:paraId="5E7A1BE9" w14:textId="77777777"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uluRole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.setRoleId(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RoleId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14:paraId="0D8D96B5" w14:textId="77777777" w:rsidR="00815321" w:rsidRPr="005D4E75" w:rsidRDefault="0037118C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</w:t>
      </w:r>
      <w:r w:rsidR="00C76F1E"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5D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1B2D5" w14:textId="77777777" w:rsidR="00F62DB9" w:rsidRDefault="00F62DB9" w:rsidP="00213AAD">
      <w:r>
        <w:separator/>
      </w:r>
    </w:p>
  </w:endnote>
  <w:endnote w:type="continuationSeparator" w:id="0">
    <w:p w14:paraId="4CC08C1E" w14:textId="77777777" w:rsidR="00F62DB9" w:rsidRDefault="00F62DB9" w:rsidP="00213AAD">
      <w:r>
        <w:continuationSeparator/>
      </w:r>
    </w:p>
  </w:endnote>
  <w:endnote w:type="continuationNotice" w:id="1">
    <w:p w14:paraId="6551A2D3" w14:textId="77777777" w:rsidR="00F62DB9" w:rsidRDefault="00F62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DB057" w14:textId="77777777" w:rsidR="00F62DB9" w:rsidRDefault="00F62DB9" w:rsidP="00213AAD">
      <w:r>
        <w:separator/>
      </w:r>
    </w:p>
  </w:footnote>
  <w:footnote w:type="continuationSeparator" w:id="0">
    <w:p w14:paraId="60457438" w14:textId="77777777" w:rsidR="00F62DB9" w:rsidRDefault="00F62DB9" w:rsidP="00213AAD">
      <w:r>
        <w:continuationSeparator/>
      </w:r>
    </w:p>
  </w:footnote>
  <w:footnote w:type="continuationNotice" w:id="1">
    <w:p w14:paraId="05111562" w14:textId="77777777" w:rsidR="00F62DB9" w:rsidRDefault="00F62DB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1280C"/>
    <w:rsid w:val="00012BC7"/>
    <w:rsid w:val="00033A54"/>
    <w:rsid w:val="00033B79"/>
    <w:rsid w:val="00045827"/>
    <w:rsid w:val="00075BA1"/>
    <w:rsid w:val="00080713"/>
    <w:rsid w:val="000A10D8"/>
    <w:rsid w:val="000A273D"/>
    <w:rsid w:val="000B78AC"/>
    <w:rsid w:val="000C568D"/>
    <w:rsid w:val="000C74E1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7199C"/>
    <w:rsid w:val="00185F7F"/>
    <w:rsid w:val="00191152"/>
    <w:rsid w:val="00197A49"/>
    <w:rsid w:val="001A4953"/>
    <w:rsid w:val="001D1E20"/>
    <w:rsid w:val="001D50AE"/>
    <w:rsid w:val="001E2812"/>
    <w:rsid w:val="001E2EC5"/>
    <w:rsid w:val="00213AAD"/>
    <w:rsid w:val="002257B4"/>
    <w:rsid w:val="00230450"/>
    <w:rsid w:val="00230F79"/>
    <w:rsid w:val="00247286"/>
    <w:rsid w:val="00260404"/>
    <w:rsid w:val="00260717"/>
    <w:rsid w:val="0026370D"/>
    <w:rsid w:val="00281277"/>
    <w:rsid w:val="002846DE"/>
    <w:rsid w:val="002A4576"/>
    <w:rsid w:val="002D4738"/>
    <w:rsid w:val="002D56F1"/>
    <w:rsid w:val="002D72A4"/>
    <w:rsid w:val="002E10C7"/>
    <w:rsid w:val="002F495F"/>
    <w:rsid w:val="002F6C66"/>
    <w:rsid w:val="003009D2"/>
    <w:rsid w:val="00306BBE"/>
    <w:rsid w:val="00316160"/>
    <w:rsid w:val="00327FA4"/>
    <w:rsid w:val="0033170F"/>
    <w:rsid w:val="00331811"/>
    <w:rsid w:val="003504A8"/>
    <w:rsid w:val="003563AC"/>
    <w:rsid w:val="00362540"/>
    <w:rsid w:val="003658C0"/>
    <w:rsid w:val="0037118C"/>
    <w:rsid w:val="003929C9"/>
    <w:rsid w:val="003A5BCA"/>
    <w:rsid w:val="003E781F"/>
    <w:rsid w:val="003F26DE"/>
    <w:rsid w:val="004019F5"/>
    <w:rsid w:val="00411F92"/>
    <w:rsid w:val="004516B1"/>
    <w:rsid w:val="00453A99"/>
    <w:rsid w:val="00457616"/>
    <w:rsid w:val="00461AC2"/>
    <w:rsid w:val="0046583B"/>
    <w:rsid w:val="004749B8"/>
    <w:rsid w:val="0047706D"/>
    <w:rsid w:val="004C6AF7"/>
    <w:rsid w:val="004D173E"/>
    <w:rsid w:val="004F74D6"/>
    <w:rsid w:val="00506E2C"/>
    <w:rsid w:val="0051563D"/>
    <w:rsid w:val="0051696E"/>
    <w:rsid w:val="0052734A"/>
    <w:rsid w:val="00536ED4"/>
    <w:rsid w:val="00545450"/>
    <w:rsid w:val="00551151"/>
    <w:rsid w:val="00553A27"/>
    <w:rsid w:val="0057233B"/>
    <w:rsid w:val="00572B00"/>
    <w:rsid w:val="00572DEC"/>
    <w:rsid w:val="00577439"/>
    <w:rsid w:val="00582880"/>
    <w:rsid w:val="005857B4"/>
    <w:rsid w:val="0059632B"/>
    <w:rsid w:val="005B03B9"/>
    <w:rsid w:val="005C00C2"/>
    <w:rsid w:val="005C1A6D"/>
    <w:rsid w:val="005C32F6"/>
    <w:rsid w:val="005D1916"/>
    <w:rsid w:val="005D44F7"/>
    <w:rsid w:val="005D4E75"/>
    <w:rsid w:val="005F11A1"/>
    <w:rsid w:val="005F5E6B"/>
    <w:rsid w:val="00601A39"/>
    <w:rsid w:val="00613351"/>
    <w:rsid w:val="00626AF6"/>
    <w:rsid w:val="00630EE5"/>
    <w:rsid w:val="00641822"/>
    <w:rsid w:val="00660294"/>
    <w:rsid w:val="0066605A"/>
    <w:rsid w:val="00666DF1"/>
    <w:rsid w:val="00670345"/>
    <w:rsid w:val="00674EA5"/>
    <w:rsid w:val="006844A2"/>
    <w:rsid w:val="006849C0"/>
    <w:rsid w:val="00693015"/>
    <w:rsid w:val="006C2700"/>
    <w:rsid w:val="006D517D"/>
    <w:rsid w:val="006F42E0"/>
    <w:rsid w:val="00712CCD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47AC1"/>
    <w:rsid w:val="00851601"/>
    <w:rsid w:val="0085227B"/>
    <w:rsid w:val="00863A22"/>
    <w:rsid w:val="008719C1"/>
    <w:rsid w:val="00896550"/>
    <w:rsid w:val="008B08F3"/>
    <w:rsid w:val="008C5258"/>
    <w:rsid w:val="008D5327"/>
    <w:rsid w:val="008E3B3A"/>
    <w:rsid w:val="00923B49"/>
    <w:rsid w:val="00926AF4"/>
    <w:rsid w:val="00934A9F"/>
    <w:rsid w:val="009476DA"/>
    <w:rsid w:val="00961C93"/>
    <w:rsid w:val="00985C20"/>
    <w:rsid w:val="0099322D"/>
    <w:rsid w:val="009A01A3"/>
    <w:rsid w:val="009B4080"/>
    <w:rsid w:val="009B68FE"/>
    <w:rsid w:val="009C25F6"/>
    <w:rsid w:val="009C34B9"/>
    <w:rsid w:val="009C3840"/>
    <w:rsid w:val="009D4CC3"/>
    <w:rsid w:val="009D5ED9"/>
    <w:rsid w:val="009E5AC6"/>
    <w:rsid w:val="00A0674D"/>
    <w:rsid w:val="00A114DE"/>
    <w:rsid w:val="00A211DA"/>
    <w:rsid w:val="00A31934"/>
    <w:rsid w:val="00A50D1E"/>
    <w:rsid w:val="00A54325"/>
    <w:rsid w:val="00A57CAD"/>
    <w:rsid w:val="00AA3946"/>
    <w:rsid w:val="00AA7C80"/>
    <w:rsid w:val="00AB33C8"/>
    <w:rsid w:val="00AB3E22"/>
    <w:rsid w:val="00AC1B51"/>
    <w:rsid w:val="00AD2CDB"/>
    <w:rsid w:val="00AE4663"/>
    <w:rsid w:val="00AF1D2F"/>
    <w:rsid w:val="00AF2F5B"/>
    <w:rsid w:val="00AF3F0B"/>
    <w:rsid w:val="00B063A1"/>
    <w:rsid w:val="00B34AC1"/>
    <w:rsid w:val="00B50A7D"/>
    <w:rsid w:val="00B66FF5"/>
    <w:rsid w:val="00B86B23"/>
    <w:rsid w:val="00B95663"/>
    <w:rsid w:val="00B96CE3"/>
    <w:rsid w:val="00BD3DE6"/>
    <w:rsid w:val="00BD40E0"/>
    <w:rsid w:val="00BE18A2"/>
    <w:rsid w:val="00C00588"/>
    <w:rsid w:val="00C11106"/>
    <w:rsid w:val="00C1656E"/>
    <w:rsid w:val="00C17A97"/>
    <w:rsid w:val="00C24846"/>
    <w:rsid w:val="00C326CB"/>
    <w:rsid w:val="00C43026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C0636"/>
    <w:rsid w:val="00DE0C6F"/>
    <w:rsid w:val="00DE4EA4"/>
    <w:rsid w:val="00DE7B15"/>
    <w:rsid w:val="00DF1C64"/>
    <w:rsid w:val="00E2634C"/>
    <w:rsid w:val="00E30874"/>
    <w:rsid w:val="00E62116"/>
    <w:rsid w:val="00E75929"/>
    <w:rsid w:val="00EA2734"/>
    <w:rsid w:val="00EA7F84"/>
    <w:rsid w:val="00EC5BBA"/>
    <w:rsid w:val="00ED50FA"/>
    <w:rsid w:val="00EE3B55"/>
    <w:rsid w:val="00EE43D7"/>
    <w:rsid w:val="00EE7FC9"/>
    <w:rsid w:val="00EF0B82"/>
    <w:rsid w:val="00EF1E73"/>
    <w:rsid w:val="00EF7505"/>
    <w:rsid w:val="00F0092D"/>
    <w:rsid w:val="00F0255E"/>
    <w:rsid w:val="00F13ED7"/>
    <w:rsid w:val="00F14ED4"/>
    <w:rsid w:val="00F16379"/>
    <w:rsid w:val="00F62DAF"/>
    <w:rsid w:val="00F62DB9"/>
    <w:rsid w:val="00F91D17"/>
    <w:rsid w:val="00F929CB"/>
    <w:rsid w:val="00FA1970"/>
    <w:rsid w:val="00FB046A"/>
    <w:rsid w:val="00FB56C7"/>
    <w:rsid w:val="00FC27E0"/>
    <w:rsid w:val="00FC71C4"/>
    <w:rsid w:val="00FD1163"/>
    <w:rsid w:val="00FD6E6F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4E1BF3"/>
  <w15:docId w15:val="{9B55B2A1-C6A1-4438-AD9D-7C2C3CE4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unhideWhenUsed/>
    <w:rsid w:val="00934A9F"/>
    <w:rPr>
      <w:color w:val="0000FF"/>
      <w:u w:val="single"/>
    </w:rPr>
  </w:style>
  <w:style w:type="table" w:customStyle="1" w:styleId="TableNormal1">
    <w:name w:val="Table Normal1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  <w:style w:type="paragraph" w:styleId="ad">
    <w:name w:val="List Paragraph"/>
    <w:basedOn w:val="a"/>
    <w:uiPriority w:val="34"/>
    <w:qFormat/>
    <w:rsid w:val="00AF2F5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E621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21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62116"/>
    <w:pPr>
      <w:ind w:leftChars="400" w:left="840"/>
    </w:pPr>
  </w:style>
  <w:style w:type="table" w:styleId="ae">
    <w:name w:val="Table Grid"/>
    <w:basedOn w:val="a1"/>
    <w:uiPriority w:val="39"/>
    <w:rsid w:val="0062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315F6-DD42-4214-9CAE-00577591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1482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2019-10-18T03:15:00Z</cp:lastPrinted>
  <dcterms:created xsi:type="dcterms:W3CDTF">2019-10-18T03:16:00Z</dcterms:created>
  <dcterms:modified xsi:type="dcterms:W3CDTF">2019-10-21T02:42:00Z</dcterms:modified>
</cp:coreProperties>
</file>