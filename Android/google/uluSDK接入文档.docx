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b/>
          <w:bCs/>
          <w:color w:val="5A5A5A"/>
          <w:kern w:val="0"/>
          <w:sz w:val="20"/>
          <w:szCs w:val="20"/>
          <w:u w:color="5A5A5A"/>
        </w:rPr>
      </w:pPr>
      <w:r>
        <w:rPr>
          <w:b/>
          <w:bCs/>
          <w:color w:val="5A5A5A"/>
          <w:kern w:val="0"/>
          <w:sz w:val="20"/>
          <w:szCs w:val="20"/>
          <w:u w:color="5A5A5A"/>
        </w:rPr>
        <w:t>Android</w:t>
      </w:r>
      <w:r>
        <w:rPr>
          <w:b/>
          <w:bCs/>
          <w:color w:val="5A5A5A"/>
          <w:kern w:val="0"/>
          <w:sz w:val="20"/>
          <w:szCs w:val="20"/>
          <w:u w:color="5A5A5A"/>
          <w:lang w:val="zh-CN"/>
        </w:rPr>
        <w:t xml:space="preserve"> </w:t>
      </w:r>
      <w:r>
        <w:rPr>
          <w:b/>
          <w:bCs/>
          <w:color w:val="5A5A5A"/>
          <w:kern w:val="0"/>
          <w:sz w:val="20"/>
          <w:szCs w:val="20"/>
          <w:u w:color="5A5A5A"/>
          <w:lang w:val="zh-TW" w:eastAsia="zh-TW"/>
        </w:rPr>
        <w:t xml:space="preserve">版本 </w:t>
      </w:r>
      <w:r>
        <w:rPr>
          <w:b/>
          <w:bCs/>
          <w:color w:val="5A5A5A"/>
          <w:kern w:val="0"/>
          <w:sz w:val="20"/>
          <w:szCs w:val="20"/>
          <w:u w:color="5A5A5A"/>
        </w:rPr>
        <w:t xml:space="preserve"> v1.</w:t>
      </w:r>
      <w:r w:rsidR="00045827">
        <w:rPr>
          <w:b/>
          <w:bCs/>
          <w:color w:val="5A5A5A"/>
          <w:kern w:val="0"/>
          <w:sz w:val="20"/>
          <w:szCs w:val="20"/>
          <w:u w:color="5A5A5A"/>
        </w:rPr>
        <w:t>2</w:t>
      </w:r>
      <w:r w:rsidR="00EE7FC9">
        <w:rPr>
          <w:rFonts w:hint="eastAsia"/>
          <w:b/>
          <w:bCs/>
          <w:color w:val="5A5A5A"/>
          <w:kern w:val="0"/>
          <w:sz w:val="20"/>
          <w:szCs w:val="20"/>
          <w:u w:color="5A5A5A"/>
        </w:rPr>
        <w:t>.</w:t>
      </w:r>
      <w:r w:rsidR="00CE7097">
        <w:rPr>
          <w:b/>
          <w:bCs/>
          <w:color w:val="5A5A5A"/>
          <w:kern w:val="0"/>
          <w:sz w:val="20"/>
          <w:szCs w:val="20"/>
          <w:u w:color="5A5A5A"/>
        </w:rPr>
        <w:t>8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11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bookmarkStart w:id="0" w:name="_GoBack"/>
      <w:bookmarkEnd w:id="0"/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2D72A4" w:rsidRDefault="00815AA3" w:rsidP="00815AA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 repositories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flatDir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A9B7C6"/>
          <w:sz w:val="27"/>
          <w:szCs w:val="27"/>
        </w:rPr>
        <w:t>dirs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6A8759"/>
          <w:sz w:val="27"/>
          <w:szCs w:val="27"/>
        </w:rPr>
        <w:t>'libs'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productFlavors</w:t>
      </w:r>
      <w:proofErr w:type="spellEnd"/>
      <w:r>
        <w:rPr>
          <w:rFonts w:hint="eastAsia"/>
          <w:color w:val="A9B7C6"/>
          <w:sz w:val="27"/>
          <w:szCs w:val="27"/>
        </w:rPr>
        <w:t xml:space="preserve"> {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>}</w:t>
      </w:r>
      <w:r>
        <w:rPr>
          <w:rFonts w:hint="eastAsia"/>
          <w:color w:val="A9B7C6"/>
          <w:sz w:val="27"/>
          <w:szCs w:val="27"/>
        </w:rPr>
        <w:br/>
      </w:r>
    </w:p>
    <w:p w:rsidR="002D72A4" w:rsidRPr="002D72A4" w:rsidRDefault="002D72A4" w:rsidP="002D7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apply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plugin</w:t>
      </w:r>
      <w:r w:rsidRPr="002D72A4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spellStart"/>
      <w:proofErr w:type="gramStart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com.google.gms.google</w:t>
      </w:r>
      <w:proofErr w:type="spellEnd"/>
      <w:proofErr w:type="gramEnd"/>
      <w:r w:rsidRPr="002D72A4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-services'</w:t>
      </w:r>
    </w:p>
    <w:p w:rsidR="00E75929" w:rsidRPr="00E75929" w:rsidRDefault="00815AA3" w:rsidP="00E759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>dependencies {</w:t>
      </w:r>
      <w:r>
        <w:rPr>
          <w:rFonts w:hint="eastAsia"/>
          <w:color w:val="A9B7C6"/>
          <w:sz w:val="27"/>
          <w:szCs w:val="27"/>
        </w:rPr>
        <w:br/>
        <w:t xml:space="preserve">    implementation(</w:t>
      </w:r>
      <w:r>
        <w:rPr>
          <w:rFonts w:hint="eastAsia"/>
          <w:color w:val="6A8759"/>
          <w:sz w:val="27"/>
          <w:szCs w:val="27"/>
        </w:rPr>
        <w:t>name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'ulusdk1.</w:t>
      </w:r>
      <w:r w:rsidR="00693015">
        <w:rPr>
          <w:rFonts w:hint="eastAsia"/>
          <w:color w:val="6A8759"/>
          <w:sz w:val="27"/>
          <w:szCs w:val="27"/>
        </w:rPr>
        <w:t>1.</w:t>
      </w:r>
      <w:r w:rsidR="00114F35">
        <w:rPr>
          <w:color w:val="6A8759"/>
          <w:sz w:val="27"/>
          <w:szCs w:val="27"/>
        </w:rPr>
        <w:t>1</w:t>
      </w:r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 xml:space="preserve">, </w:t>
      </w:r>
      <w:proofErr w:type="spellStart"/>
      <w:r>
        <w:rPr>
          <w:rFonts w:hint="eastAsia"/>
          <w:color w:val="6A8759"/>
          <w:sz w:val="27"/>
          <w:szCs w:val="27"/>
        </w:rPr>
        <w:t>ext</w:t>
      </w:r>
      <w:proofErr w:type="spellEnd"/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r>
        <w:rPr>
          <w:rFonts w:hint="eastAsia"/>
          <w:color w:val="6A8759"/>
          <w:sz w:val="27"/>
          <w:szCs w:val="27"/>
        </w:rPr>
        <w:t>aar</w:t>
      </w:r>
      <w:proofErr w:type="spellEnd"/>
      <w:r>
        <w:rPr>
          <w:rFonts w:hint="eastAsia"/>
          <w:color w:val="6A8759"/>
          <w:sz w:val="27"/>
          <w:szCs w:val="27"/>
        </w:rPr>
        <w:t>'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</w:t>
      </w:r>
      <w:r w:rsidR="00E75929" w:rsidRPr="00E75929">
        <w:rPr>
          <w:rFonts w:hint="eastAsia"/>
          <w:color w:val="A9B7C6"/>
          <w:sz w:val="27"/>
          <w:szCs w:val="27"/>
        </w:rPr>
        <w:t xml:space="preserve">implementation </w:t>
      </w:r>
      <w:r w:rsidR="00E75929" w:rsidRPr="00E75929">
        <w:rPr>
          <w:rFonts w:hint="eastAsia"/>
          <w:color w:val="6A8759"/>
          <w:sz w:val="27"/>
          <w:szCs w:val="27"/>
        </w:rPr>
        <w:t>'com.google.android.gms:play-services-auth:16.0.1'</w:t>
      </w:r>
    </w:p>
    <w:p w:rsidR="00815AA3" w:rsidRDefault="00815AA3" w:rsidP="00815AA3">
      <w:pPr>
        <w:pStyle w:val="HTML0"/>
        <w:shd w:val="clear" w:color="auto" w:fill="2B2B2B"/>
        <w:rPr>
          <w:color w:val="6A8759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 xml:space="preserve">implementation </w:t>
      </w:r>
      <w:r>
        <w:rPr>
          <w:rFonts w:hint="eastAsia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hint="eastAsia"/>
          <w:color w:val="6A8759"/>
          <w:sz w:val="27"/>
          <w:szCs w:val="27"/>
        </w:rPr>
        <w:t>com.facebook</w:t>
      </w:r>
      <w:proofErr w:type="gramEnd"/>
      <w:r>
        <w:rPr>
          <w:rFonts w:hint="eastAsia"/>
          <w:color w:val="6A8759"/>
          <w:sz w:val="27"/>
          <w:szCs w:val="27"/>
        </w:rPr>
        <w:t>.android:facebook-login</w:t>
      </w:r>
      <w:proofErr w:type="spellEnd"/>
      <w:r>
        <w:rPr>
          <w:rFonts w:hint="eastAsia"/>
          <w:color w:val="6A8759"/>
          <w:sz w:val="27"/>
          <w:szCs w:val="27"/>
        </w:rPr>
        <w:t>:[4,5)'</w:t>
      </w:r>
    </w:p>
    <w:p w:rsidR="00E75929" w:rsidRDefault="008C5258" w:rsidP="008C52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'com.google.firebase:firebase-messaging:17.6.0'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8C5258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'android.arch.work:work-runtime:1.0.1</w:t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implementation 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</w:t>
      </w:r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.firebase:firebase-core:16.0.7'</w:t>
      </w:r>
    </w:p>
    <w:p w:rsidR="008C5258" w:rsidRPr="00E75929" w:rsidRDefault="008C5258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C525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'</w:t>
      </w:r>
    </w:p>
    <w:p w:rsidR="00FB56C7" w:rsidRPr="00815AA3" w:rsidRDefault="00FB56C7"/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112FF2" w:rsidRPr="00112FF2" w:rsidRDefault="00112FF2" w:rsidP="00112FF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112FF2">
        <w:rPr>
          <w:rFonts w:hint="eastAsia"/>
          <w:color w:val="A9B7C6"/>
          <w:sz w:val="27"/>
          <w:szCs w:val="27"/>
        </w:rPr>
        <w:t>buildscript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{</w:t>
      </w:r>
      <w:r w:rsidRPr="00112FF2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="0046583B">
        <w:rPr>
          <w:rFonts w:hint="eastAsia"/>
          <w:color w:val="A9B7C6"/>
          <w:sz w:val="27"/>
          <w:szCs w:val="27"/>
        </w:rPr>
        <w:t>}</w:t>
      </w:r>
      <w:r w:rsidR="0046583B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46583B">
        <w:rPr>
          <w:rFonts w:hint="eastAsia"/>
          <w:color w:val="A9B7C6"/>
          <w:sz w:val="27"/>
          <w:szCs w:val="27"/>
        </w:rPr>
        <w:t>mavenLocal</w:t>
      </w:r>
      <w:proofErr w:type="spellEnd"/>
      <w:r w:rsidR="0046583B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 xml:space="preserve">    dependencies {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'com.android.tools.build:gradle:3.3.2'</w:t>
      </w:r>
      <w:r w:rsidRPr="00112FF2">
        <w:rPr>
          <w:rFonts w:hint="eastAsia"/>
          <w:color w:val="6A8759"/>
          <w:sz w:val="27"/>
          <w:szCs w:val="27"/>
        </w:rPr>
        <w:br/>
        <w:t xml:space="preserve"> 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classpath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>'com.google.gms:google-services:4.0.1'</w:t>
      </w:r>
      <w:r w:rsidRPr="00112FF2">
        <w:rPr>
          <w:rFonts w:hint="eastAsia"/>
          <w:color w:val="6A8759"/>
          <w:sz w:val="27"/>
          <w:szCs w:val="27"/>
        </w:rPr>
        <w:br/>
      </w:r>
      <w:r w:rsidRPr="00112FF2">
        <w:rPr>
          <w:rFonts w:hint="eastAsia"/>
          <w:color w:val="6A8759"/>
          <w:sz w:val="27"/>
          <w:szCs w:val="27"/>
        </w:rPr>
        <w:br/>
        <w:t xml:space="preserve">        </w:t>
      </w:r>
      <w:r w:rsidRPr="00112FF2">
        <w:rPr>
          <w:rFonts w:hint="eastAsia"/>
          <w:color w:val="808080"/>
          <w:sz w:val="27"/>
          <w:szCs w:val="27"/>
        </w:rPr>
        <w:t>// NOTE: Do not place your application dependencies here; they belong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// in the individual module </w:t>
      </w:r>
      <w:proofErr w:type="spellStart"/>
      <w:r w:rsidRPr="00112FF2">
        <w:rPr>
          <w:rFonts w:hint="eastAsia"/>
          <w:color w:val="808080"/>
          <w:sz w:val="27"/>
          <w:szCs w:val="27"/>
        </w:rPr>
        <w:t>build.gradle</w:t>
      </w:r>
      <w:proofErr w:type="spellEnd"/>
      <w:r w:rsidRPr="00112FF2">
        <w:rPr>
          <w:rFonts w:hint="eastAsia"/>
          <w:color w:val="808080"/>
          <w:sz w:val="27"/>
          <w:szCs w:val="27"/>
        </w:rPr>
        <w:t xml:space="preserve"> files</w:t>
      </w:r>
      <w:r w:rsidRPr="00112FF2">
        <w:rPr>
          <w:rFonts w:hint="eastAsia"/>
          <w:color w:val="808080"/>
          <w:sz w:val="27"/>
          <w:szCs w:val="27"/>
        </w:rPr>
        <w:br/>
        <w:t xml:space="preserve">   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br/>
      </w:r>
      <w:proofErr w:type="spellStart"/>
      <w:r w:rsidRPr="00112FF2">
        <w:rPr>
          <w:rFonts w:hint="eastAsia"/>
          <w:color w:val="A9B7C6"/>
          <w:sz w:val="27"/>
          <w:szCs w:val="27"/>
        </w:rPr>
        <w:t>allpro</w:t>
      </w:r>
      <w:r w:rsidR="0046583B">
        <w:rPr>
          <w:rFonts w:hint="eastAsia"/>
          <w:color w:val="A9B7C6"/>
          <w:sz w:val="27"/>
          <w:szCs w:val="27"/>
        </w:rPr>
        <w:t>jects</w:t>
      </w:r>
      <w:proofErr w:type="spellEnd"/>
      <w:r w:rsidR="0046583B">
        <w:rPr>
          <w:rFonts w:hint="eastAsia"/>
          <w:color w:val="A9B7C6"/>
          <w:sz w:val="27"/>
          <w:szCs w:val="27"/>
        </w:rPr>
        <w:t xml:space="preserve"> {</w:t>
      </w:r>
      <w:r w:rsidR="0046583B">
        <w:rPr>
          <w:rFonts w:hint="eastAsia"/>
          <w:color w:val="A9B7C6"/>
          <w:sz w:val="27"/>
          <w:szCs w:val="27"/>
        </w:rPr>
        <w:br/>
        <w:t xml:space="preserve">    repositories {</w:t>
      </w:r>
      <w:r w:rsidRPr="00112FF2">
        <w:rPr>
          <w:rFonts w:hint="eastAsia"/>
          <w:color w:val="808080"/>
          <w:sz w:val="27"/>
          <w:szCs w:val="27"/>
        </w:rPr>
        <w:br/>
        <w:t xml:space="preserve">        </w:t>
      </w:r>
      <w:r w:rsidRPr="00112FF2">
        <w:rPr>
          <w:rFonts w:hint="eastAsia"/>
          <w:color w:val="A9B7C6"/>
          <w:sz w:val="27"/>
          <w:szCs w:val="27"/>
        </w:rPr>
        <w:t xml:space="preserve">maven { </w:t>
      </w:r>
      <w:proofErr w:type="spellStart"/>
      <w:r w:rsidRPr="00112FF2">
        <w:rPr>
          <w:rFonts w:hint="eastAsia"/>
          <w:color w:val="A9B7C6"/>
          <w:sz w:val="27"/>
          <w:szCs w:val="27"/>
        </w:rPr>
        <w:t>url</w:t>
      </w:r>
      <w:proofErr w:type="spellEnd"/>
      <w:r w:rsidRPr="00112FF2">
        <w:rPr>
          <w:rFonts w:hint="eastAsia"/>
          <w:color w:val="A9B7C6"/>
          <w:sz w:val="27"/>
          <w:szCs w:val="27"/>
        </w:rPr>
        <w:t xml:space="preserve"> </w:t>
      </w:r>
      <w:r w:rsidRPr="00112FF2">
        <w:rPr>
          <w:rFonts w:hint="eastAsia"/>
          <w:color w:val="6A8759"/>
          <w:sz w:val="27"/>
          <w:szCs w:val="27"/>
        </w:rPr>
        <w:t xml:space="preserve">'https://maven.google.com' </w:t>
      </w:r>
      <w:r w:rsidRPr="00112FF2">
        <w:rPr>
          <w:rFonts w:hint="eastAsia"/>
          <w:color w:val="A9B7C6"/>
          <w:sz w:val="27"/>
          <w:szCs w:val="27"/>
        </w:rPr>
        <w:t>}</w:t>
      </w:r>
      <w:r w:rsidRPr="00112FF2">
        <w:rPr>
          <w:rFonts w:hint="eastAsia"/>
          <w:color w:val="A9B7C6"/>
          <w:sz w:val="27"/>
          <w:szCs w:val="27"/>
        </w:rPr>
        <w:br/>
      </w:r>
      <w:r w:rsidRPr="00112FF2">
        <w:rPr>
          <w:rFonts w:hint="eastAsia"/>
          <w:color w:val="A9B7C6"/>
          <w:sz w:val="27"/>
          <w:szCs w:val="27"/>
        </w:rPr>
        <w:lastRenderedPageBreak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mavenLocal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Pr="00112FF2">
        <w:rPr>
          <w:rFonts w:hint="eastAsia"/>
          <w:color w:val="A9B7C6"/>
          <w:sz w:val="27"/>
          <w:szCs w:val="27"/>
        </w:rPr>
        <w:t>jcenter</w:t>
      </w:r>
      <w:proofErr w:type="spellEnd"/>
      <w:r w:rsidRPr="00112FF2">
        <w:rPr>
          <w:rFonts w:hint="eastAsia"/>
          <w:color w:val="A9B7C6"/>
          <w:sz w:val="27"/>
          <w:szCs w:val="27"/>
        </w:rPr>
        <w:t>()</w:t>
      </w:r>
      <w:r w:rsidRPr="00112FF2">
        <w:rPr>
          <w:rFonts w:hint="eastAsia"/>
          <w:color w:val="A9B7C6"/>
          <w:sz w:val="27"/>
          <w:szCs w:val="27"/>
        </w:rPr>
        <w:br/>
        <w:t xml:space="preserve">    }</w:t>
      </w:r>
      <w:r w:rsidRPr="00112FF2">
        <w:rPr>
          <w:rFonts w:hint="eastAsia"/>
          <w:color w:val="A9B7C6"/>
          <w:sz w:val="27"/>
          <w:szCs w:val="27"/>
        </w:rPr>
        <w:br/>
        <w:t>}</w:t>
      </w:r>
    </w:p>
    <w:p w:rsidR="00A57CAD" w:rsidRPr="00112FF2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1222E8" w:rsidRDefault="001222E8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7"/>
          <w:szCs w:val="27"/>
        </w:rPr>
      </w:pP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com.android.vending.BILLING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="00E2634C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1222E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1222E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1222E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1222E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</w:p>
    <w:p w:rsidR="00E75929" w:rsidRPr="00E75929" w:rsidRDefault="00E75929" w:rsidP="00E759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E759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E759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proofErr w:type="gramStart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</w:t>
      </w:r>
      <w:proofErr w:type="gram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.WAKE_LOCK</w:t>
      </w:r>
      <w:proofErr w:type="spellEnd"/>
      <w:r w:rsidRPr="00E759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E759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E75929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</w:r>
      <w:r w:rsidR="00DF1C64">
        <w:rPr>
          <w:rFonts w:hint="eastAsia"/>
          <w:color w:val="6A8759"/>
          <w:sz w:val="27"/>
          <w:szCs w:val="27"/>
        </w:rPr>
        <w:lastRenderedPageBreak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B96CE3" w:rsidRPr="00B96CE3" w:rsidRDefault="00FD1163" w:rsidP="00B96CE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com.ulusdk.WebviewActivity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B96CE3" w:rsidRPr="00B96CE3">
        <w:rPr>
          <w:rFonts w:hint="eastAsia"/>
          <w:color w:val="9876AA"/>
          <w:sz w:val="27"/>
          <w:szCs w:val="27"/>
        </w:rPr>
        <w:t>android</w:t>
      </w:r>
      <w:r w:rsidR="00B96CE3" w:rsidRPr="00B96CE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B96CE3" w:rsidRPr="00B96CE3">
        <w:rPr>
          <w:rFonts w:hint="eastAsia"/>
          <w:color w:val="BABABA"/>
          <w:sz w:val="27"/>
          <w:szCs w:val="27"/>
        </w:rPr>
        <w:t>=</w:t>
      </w:r>
      <w:r w:rsidR="00B96CE3" w:rsidRPr="00B96CE3">
        <w:rPr>
          <w:rFonts w:hint="eastAsia"/>
          <w:color w:val="6A8759"/>
          <w:sz w:val="27"/>
          <w:szCs w:val="27"/>
        </w:rPr>
        <w:t>"portrait"</w:t>
      </w:r>
    </w:p>
    <w:p w:rsidR="00191152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proofErr w:type="gramStart"/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  <w:proofErr w:type="gramEnd"/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proofErr w:type="spellStart"/>
      <w:proofErr w:type="gram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proofErr w:type="gram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247286" w:rsidRDefault="00191152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</w:t>
      </w:r>
      <w:r w:rsidR="0046583B">
        <w:rPr>
          <w:color w:val="6A8759"/>
          <w:sz w:val="27"/>
          <w:szCs w:val="27"/>
        </w:rPr>
        <w:t xml:space="preserve"> 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  <w:r w:rsidR="00FD1163">
        <w:rPr>
          <w:rFonts w:hint="eastAsia"/>
          <w:color w:val="E8BF6A"/>
          <w:sz w:val="27"/>
          <w:szCs w:val="27"/>
        </w:rPr>
        <w:br/>
        <w:t>&lt;activity</w:t>
      </w:r>
      <w:r w:rsidR="00FD1163"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:name</w:t>
      </w:r>
      <w:proofErr w:type="spellEnd"/>
      <w:r w:rsidR="00FD1163">
        <w:rPr>
          <w:rFonts w:hint="eastAsia"/>
          <w:color w:val="BABABA"/>
          <w:sz w:val="27"/>
          <w:szCs w:val="27"/>
        </w:rPr>
        <w:t>=</w:t>
      </w:r>
      <w:r w:rsidR="00FD1163">
        <w:rPr>
          <w:rFonts w:hint="eastAsia"/>
          <w:color w:val="6A8759"/>
          <w:sz w:val="27"/>
          <w:szCs w:val="27"/>
        </w:rPr>
        <w:t>"</w:t>
      </w:r>
      <w:proofErr w:type="spellStart"/>
      <w:r w:rsidR="00FD1163">
        <w:rPr>
          <w:rFonts w:hint="eastAsia"/>
          <w:color w:val="6A8759"/>
          <w:sz w:val="27"/>
          <w:szCs w:val="27"/>
        </w:rPr>
        <w:t>com.ulusdk.UserCenterActivity</w:t>
      </w:r>
      <w:proofErr w:type="spellEnd"/>
      <w:r w:rsidR="00FD1163">
        <w:rPr>
          <w:rFonts w:hint="eastAsia"/>
          <w:color w:val="6A8759"/>
          <w:sz w:val="27"/>
          <w:szCs w:val="27"/>
        </w:rPr>
        <w:t>"</w:t>
      </w:r>
      <w:r w:rsidR="00FD1163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:configChanges</w:t>
      </w:r>
      <w:proofErr w:type="spellEnd"/>
      <w:r w:rsidR="00FD1163">
        <w:rPr>
          <w:rFonts w:hint="eastAsia"/>
          <w:color w:val="BABABA"/>
          <w:sz w:val="27"/>
          <w:szCs w:val="27"/>
        </w:rPr>
        <w:t>=</w:t>
      </w:r>
      <w:r w:rsidR="00FD1163">
        <w:rPr>
          <w:rFonts w:hint="eastAsia"/>
          <w:color w:val="6A8759"/>
          <w:sz w:val="27"/>
          <w:szCs w:val="27"/>
        </w:rPr>
        <w:t>"</w:t>
      </w:r>
      <w:proofErr w:type="spellStart"/>
      <w:r w:rsidR="00FD1163"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 w:rsidR="00FD1163">
        <w:rPr>
          <w:rFonts w:hint="eastAsia"/>
          <w:color w:val="6A8759"/>
          <w:sz w:val="27"/>
          <w:szCs w:val="27"/>
        </w:rPr>
        <w:t>"</w:t>
      </w:r>
      <w:r w:rsidR="00FD1163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FD1163">
        <w:rPr>
          <w:rFonts w:hint="eastAsia"/>
          <w:color w:val="9876AA"/>
          <w:sz w:val="27"/>
          <w:szCs w:val="27"/>
        </w:rPr>
        <w:t>android</w:t>
      </w:r>
      <w:r w:rsidR="00FD1163">
        <w:rPr>
          <w:rFonts w:hint="eastAsia"/>
          <w:color w:val="BABABA"/>
          <w:sz w:val="27"/>
          <w:szCs w:val="27"/>
        </w:rPr>
        <w:t>:screenOrientation</w:t>
      </w:r>
      <w:proofErr w:type="spellEnd"/>
      <w:r w:rsidR="00FD1163">
        <w:rPr>
          <w:rFonts w:hint="eastAsia"/>
          <w:color w:val="BABABA"/>
          <w:sz w:val="27"/>
          <w:szCs w:val="27"/>
        </w:rPr>
        <w:t>=</w:t>
      </w:r>
      <w:r w:rsidR="00FD1163">
        <w:rPr>
          <w:rFonts w:hint="eastAsia"/>
          <w:color w:val="6A8759"/>
          <w:sz w:val="27"/>
          <w:szCs w:val="27"/>
        </w:rPr>
        <w:t>"</w:t>
      </w:r>
      <w:proofErr w:type="spellStart"/>
      <w:r w:rsidR="00FD1163">
        <w:rPr>
          <w:rFonts w:hint="eastAsia"/>
          <w:color w:val="6A8759"/>
          <w:sz w:val="27"/>
          <w:szCs w:val="27"/>
        </w:rPr>
        <w:t>sensorLandscape</w:t>
      </w:r>
      <w:proofErr w:type="spellEnd"/>
      <w:r w:rsidR="00FD1163">
        <w:rPr>
          <w:rFonts w:hint="eastAsia"/>
          <w:color w:val="6A8759"/>
          <w:sz w:val="27"/>
          <w:szCs w:val="27"/>
        </w:rPr>
        <w:t>"</w:t>
      </w:r>
      <w:r w:rsidR="00FD1163">
        <w:rPr>
          <w:rFonts w:hint="eastAsia"/>
          <w:color w:val="E8BF6A"/>
          <w:sz w:val="27"/>
          <w:szCs w:val="27"/>
        </w:rPr>
        <w:t>&gt;&lt;/activity&gt;</w:t>
      </w:r>
      <w:r w:rsidR="00FD1163">
        <w:rPr>
          <w:rFonts w:hint="eastAsia"/>
          <w:color w:val="E8BF6A"/>
          <w:sz w:val="27"/>
          <w:szCs w:val="27"/>
        </w:rPr>
        <w:br/>
      </w:r>
    </w:p>
    <w:p w:rsidR="00247286" w:rsidRDefault="00247286" w:rsidP="00247286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</w:p>
    <w:p w:rsidR="00247286" w:rsidRDefault="00247286" w:rsidP="0024728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注意！！！这个页面不要设置页面方向，Java代码动</w:t>
      </w:r>
      <w:r w:rsidR="0046583B">
        <w:rPr>
          <w:rFonts w:hint="eastAsia"/>
          <w:color w:val="E8BF6A"/>
          <w:sz w:val="27"/>
          <w:szCs w:val="27"/>
        </w:rPr>
        <w:t>态</w:t>
      </w:r>
      <w:r>
        <w:rPr>
          <w:rFonts w:hint="eastAsia"/>
          <w:color w:val="E8BF6A"/>
          <w:sz w:val="27"/>
          <w:szCs w:val="27"/>
        </w:rPr>
        <w:t>设置了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6A8759"/>
          <w:sz w:val="27"/>
          <w:szCs w:val="27"/>
        </w:rPr>
        <w:t>="</w:t>
      </w:r>
      <w:proofErr w:type="spellStart"/>
      <w:r>
        <w:rPr>
          <w:rFonts w:hint="eastAsia"/>
          <w:color w:val="6A8759"/>
          <w:sz w:val="27"/>
          <w:szCs w:val="27"/>
        </w:rPr>
        <w:t>com.ulusdk.ULUMainActivity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6A8759"/>
          <w:sz w:val="27"/>
          <w:szCs w:val="27"/>
        </w:rPr>
        <w:t>="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:theme</w:t>
      </w:r>
      <w:proofErr w:type="spellEnd"/>
      <w:r>
        <w:rPr>
          <w:rFonts w:hint="eastAsia"/>
          <w:color w:val="6A8759"/>
          <w:sz w:val="27"/>
          <w:szCs w:val="27"/>
        </w:rPr>
        <w:t>="@style/</w:t>
      </w:r>
      <w:proofErr w:type="spellStart"/>
      <w:r>
        <w:rPr>
          <w:rFonts w:hint="eastAsia"/>
          <w:color w:val="6A8759"/>
          <w:sz w:val="27"/>
          <w:szCs w:val="27"/>
        </w:rPr>
        <w:t>ulu_activity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br/>
        <w:t xml:space="preserve">   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47286" w:rsidRDefault="00247286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D1163" w:rsidRDefault="00FD1163" w:rsidP="00FD1163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</w:t>
      </w:r>
      <w:r w:rsidR="00660294">
        <w:rPr>
          <w:rFonts w:hint="eastAsia"/>
          <w:color w:val="6A8759"/>
          <w:sz w:val="27"/>
          <w:szCs w:val="27"/>
        </w:rPr>
        <w:t>om.ulusdk.BindMailActivity</w:t>
      </w:r>
      <w:proofErr w:type="spellEnd"/>
      <w:r w:rsidR="00660294">
        <w:rPr>
          <w:rFonts w:hint="eastAsia"/>
          <w:color w:val="6A8759"/>
          <w:sz w:val="27"/>
          <w:szCs w:val="27"/>
        </w:rPr>
        <w:t>"</w:t>
      </w:r>
      <w:r w:rsidR="00660294">
        <w:rPr>
          <w:rFonts w:hint="eastAsia"/>
          <w:color w:val="6A8759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  <w:r>
        <w:rPr>
          <w:rFonts w:hint="eastAsia"/>
          <w:color w:val="E8BF6A"/>
          <w:sz w:val="27"/>
          <w:szCs w:val="27"/>
        </w:rPr>
        <w:br/>
        <w:t>&lt;activity</w:t>
      </w:r>
      <w:r>
        <w:rPr>
          <w:rFonts w:hint="eastAsia"/>
          <w:color w:val="E8BF6A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com.ulu</w:t>
      </w:r>
      <w:r w:rsidR="00660294">
        <w:rPr>
          <w:rFonts w:hint="eastAsia"/>
          <w:color w:val="6A8759"/>
          <w:sz w:val="27"/>
          <w:szCs w:val="27"/>
        </w:rPr>
        <w:t>sdk.ChangePasswordActivity</w:t>
      </w:r>
      <w:proofErr w:type="spellEnd"/>
      <w:r w:rsidR="00660294">
        <w:rPr>
          <w:rFonts w:hint="eastAsia"/>
          <w:color w:val="6A8759"/>
          <w:sz w:val="27"/>
          <w:szCs w:val="27"/>
        </w:rPr>
        <w:t>"</w:t>
      </w:r>
      <w:r w:rsidR="00660294">
        <w:rPr>
          <w:rFonts w:hint="eastAsia"/>
          <w:color w:val="6A8759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orientation|keyboardHidden|screenSize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:screenOrientation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&gt;&lt;/activity&gt;</w:t>
      </w:r>
    </w:p>
    <w:p w:rsidR="002D56F1" w:rsidRPr="002D56F1" w:rsidRDefault="002D56F1" w:rsidP="002D56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&lt;service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com.ulusdk.googlepush.ULUFirebaseMessagingService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:exported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"false"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    &lt;action </w:t>
      </w:r>
      <w:proofErr w:type="spellStart"/>
      <w:r w:rsidRPr="002D56F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2D56F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=</w:t>
      </w:r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com.google.firebase.MESSAGING_EVENT</w:t>
      </w:r>
      <w:proofErr w:type="spellEnd"/>
      <w:r w:rsidRPr="002D56F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&lt;/intent-filter&gt;</w:t>
      </w:r>
      <w:r w:rsidRPr="002D56F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>&lt;/service&gt;</w:t>
      </w:r>
    </w:p>
    <w:p w:rsidR="00DF1C64" w:rsidRDefault="00DF1C64" w:rsidP="00DF1C64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lastRenderedPageBreak/>
        <w:br/>
      </w:r>
      <w:r>
        <w:rPr>
          <w:rFonts w:hint="eastAsia"/>
          <w:color w:val="808080"/>
          <w:sz w:val="27"/>
          <w:szCs w:val="27"/>
        </w:rPr>
        <w:t xml:space="preserve">&lt;!-- </w:t>
      </w:r>
      <w:proofErr w:type="spellStart"/>
      <w:r>
        <w:rPr>
          <w:rFonts w:hint="eastAsia"/>
          <w:color w:val="808080"/>
          <w:sz w:val="27"/>
          <w:szCs w:val="27"/>
        </w:rPr>
        <w:t>facebook</w:t>
      </w:r>
      <w:proofErr w:type="spellEnd"/>
      <w:r>
        <w:rPr>
          <w:rFonts w:hint="eastAsia"/>
          <w:color w:val="808080"/>
          <w:sz w:val="27"/>
          <w:szCs w:val="27"/>
        </w:rPr>
        <w:t xml:space="preserve"> SDK--&gt;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t xml:space="preserve">&lt;meta-data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com.facebook.sdk.ApplicationId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facebook_app_id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com.facebook.FacebookActivity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:configChanges</w:t>
      </w:r>
      <w:proofErr w:type="spellEnd"/>
      <w:r>
        <w:rPr>
          <w:rFonts w:hint="eastAsia"/>
          <w:color w:val="BABABA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keyboard|keyboardHidden|screenLayout|screenSize|orientation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:label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app_name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&lt;activity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com.facebook.CustomTabActivity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:exported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"true"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&lt;intent-filter&gt; &lt;action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android.intent.action.VIEW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android.intent.category.DEFAULT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&lt;category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android.intent.category.BROWSABLE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&lt;data </w:t>
      </w:r>
      <w:proofErr w:type="spellStart"/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:scheme</w:t>
      </w:r>
      <w:proofErr w:type="spell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"@string/</w:t>
      </w:r>
      <w:proofErr w:type="spellStart"/>
      <w:r>
        <w:rPr>
          <w:rFonts w:hint="eastAsia"/>
          <w:color w:val="6A8759"/>
          <w:sz w:val="27"/>
          <w:szCs w:val="27"/>
        </w:rPr>
        <w:t>fb_login_protocol_scheme</w:t>
      </w:r>
      <w:proofErr w:type="spellEnd"/>
      <w:r>
        <w:rPr>
          <w:rFonts w:hint="eastAsia"/>
          <w:color w:val="6A8759"/>
          <w:sz w:val="27"/>
          <w:szCs w:val="27"/>
        </w:rPr>
        <w:t xml:space="preserve">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&lt;/intent-filter&gt; &lt;/activity&gt;</w:t>
      </w:r>
    </w:p>
    <w:p w:rsidR="001222E8" w:rsidRPr="00DF1C64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F4DA7" w:rsidRDefault="00CF4DA7" w:rsidP="00CF4DA7">
      <w:r>
        <w:t>Strings.xml中添加游戏</w:t>
      </w:r>
      <w:proofErr w:type="gramStart"/>
      <w:r>
        <w:t>从</w:t>
      </w:r>
      <w:r w:rsidR="0026370D">
        <w:rPr>
          <w:rFonts w:hint="eastAsia"/>
        </w:rPr>
        <w:t>游陆</w:t>
      </w:r>
      <w:r>
        <w:t>获取</w:t>
      </w:r>
      <w:proofErr w:type="gramEnd"/>
      <w:r>
        <w:t>到的</w:t>
      </w:r>
      <w:proofErr w:type="spellStart"/>
      <w:r>
        <w:t>facebook_app_id</w:t>
      </w:r>
      <w:proofErr w:type="spellEnd"/>
      <w:r>
        <w:t>参数和</w:t>
      </w:r>
      <w:proofErr w:type="spellStart"/>
      <w:r>
        <w:t>fb_login_protocol_scheme</w:t>
      </w:r>
      <w:proofErr w:type="spellEnd"/>
      <w:r>
        <w:t>参数</w:t>
      </w:r>
      <w:r w:rsidR="008719C1">
        <w:rPr>
          <w:rFonts w:hint="eastAsia"/>
        </w:rPr>
        <w:t xml:space="preserve"> ，</w:t>
      </w:r>
      <w:proofErr w:type="gramStart"/>
      <w:r w:rsidR="008719C1">
        <w:rPr>
          <w:rFonts w:hint="eastAsia"/>
        </w:rPr>
        <w:t>从</w:t>
      </w:r>
      <w:r w:rsidR="0026370D">
        <w:rPr>
          <w:rFonts w:hint="eastAsia"/>
        </w:rPr>
        <w:t>游陆</w:t>
      </w:r>
      <w:r w:rsidR="00A114DE">
        <w:rPr>
          <w:rFonts w:hint="eastAsia"/>
        </w:rPr>
        <w:t>获取</w:t>
      </w:r>
      <w:proofErr w:type="spellStart"/>
      <w:proofErr w:type="gramEnd"/>
      <w:r w:rsidR="00A114DE" w:rsidRPr="00A114DE">
        <w:rPr>
          <w:rFonts w:hint="eastAsia"/>
        </w:rPr>
        <w:t>google_pay_key</w:t>
      </w:r>
      <w:proofErr w:type="spellEnd"/>
      <w:r w:rsidR="002D72A4">
        <w:rPr>
          <w:rFonts w:hint="eastAsia"/>
        </w:rPr>
        <w:t>，go</w:t>
      </w:r>
      <w:r w:rsidR="002D72A4">
        <w:t>ogle-</w:t>
      </w:r>
      <w:proofErr w:type="spellStart"/>
      <w:r w:rsidR="002D72A4">
        <w:t>service</w:t>
      </w:r>
      <w:r w:rsidR="008C5258">
        <w:t>.json</w:t>
      </w:r>
      <w:proofErr w:type="spellEnd"/>
    </w:p>
    <w:p w:rsidR="008719C1" w:rsidRPr="008719C1" w:rsidRDefault="008719C1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>&lt;!--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facebook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</w:t>
      </w:r>
      <w:proofErr w:type="spellStart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sdk</w:t>
      </w:r>
      <w:proofErr w:type="spellEnd"/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--&gt;</w:t>
      </w:r>
      <w:r w:rsidRPr="008719C1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facebook_app_id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fb_login_protocol_scheme</w:t>
      </w:r>
      <w:proofErr w:type="spellEnd"/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fb1070581506477121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&lt;string </w:t>
      </w:r>
      <w:r w:rsidRPr="008719C1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name=</w:t>
      </w:r>
      <w:r w:rsidRPr="008719C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"google_pay_key"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</w:t>
      </w:r>
      <w:r w:rsidRPr="008719C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IIBIjANBgkqhkiG9w0BAQEFAAOCAQ8AMIIBCgKCAQEA5gxYJh+OKDOHshIS8VXy/ikqMu8ooqSZhUpRBruo90IvgSLzRzgMB3k1qWh1/d/zMzWoX6kaDNLbUQgWupWNMdRNn4ANFqXfIjJhII3c/wCa/UYrZHbrGudnbGcTi1QHHOYxy7TuPNiFqmsmJ20k7hfj4IsKXPQ3DZrClO/cc67jxz6C+JF+huHouYxGhDtreJl438dvTKmzIBDz2/EIGs2GgfDMxYX7JhSf9nrNgl0XtRjhZuxWXLvZgx359Ql/VtJvBA70QIEgV7lxviNJm/ode4xaAJbO+fN25ebBZP/+IjtfrjfUtHdBtf3N8yHaGvVPobn5lwXr/bgEp4OczwIDAQAB</w:t>
      </w:r>
      <w:r w:rsidRPr="008719C1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&lt;/string&gt;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ULUOnCreat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66605A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</w:p>
    <w:p w:rsidR="0066605A" w:rsidRPr="0066605A" w:rsidRDefault="0066605A" w:rsidP="006660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66605A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protected void </w:t>
      </w:r>
      <w:proofErr w:type="spellStart"/>
      <w:r w:rsidRPr="0066605A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(Context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proofErr w:type="spellStart"/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66605A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ULUattachBaseContext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newBase</w:t>
      </w:r>
      <w:proofErr w:type="spellEnd"/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6605A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6605A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6605A" w:rsidRPr="0066605A" w:rsidRDefault="0066605A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</w:t>
      </w: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</w:p>
    <w:p w:rsidR="005C00C2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"1"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init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gameId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ULUInitListener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onInitFail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"初始化失败---"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0F7ABF" w:rsidRPr="00A54325" w:rsidRDefault="000F7ABF" w:rsidP="000F7ABF"/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8782D" w:rsidP="0078782D">
      <w:r>
        <w:rPr>
          <w:rFonts w:hint="eastAsia"/>
        </w:rPr>
        <w:t>登录失败返回“-</w:t>
      </w:r>
      <w:r>
        <w:t>1</w:t>
      </w:r>
      <w:r>
        <w:rPr>
          <w:rFonts w:hint="eastAsia"/>
        </w:rPr>
        <w:t>” 表示用户取消登录</w:t>
      </w:r>
    </w:p>
    <w:p w:rsidR="00A54325" w:rsidRPr="00A54325" w:rsidRDefault="00A54325" w:rsidP="00A543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().login(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ULULoginListener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onLoginSuccess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(User user)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user.getUid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 token=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user.getToken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"登录成功"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A54325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A54325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onLoginFail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(String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"登录失败"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erroMsg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A54325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A54325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})</w:t>
      </w:r>
      <w:r w:rsidRPr="00A54325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5D44F7" w:rsidRPr="00A54325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D32B4F" w:rsidRDefault="00A54325" w:rsidP="00CD15C1">
      <w:pPr>
        <w:pStyle w:val="HTML0"/>
        <w:shd w:val="clear" w:color="auto" w:fill="2B2B2B"/>
        <w:rPr>
          <w:color w:val="CC7832"/>
          <w:sz w:val="27"/>
          <w:szCs w:val="27"/>
        </w:rPr>
      </w:pP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>=</w:t>
      </w:r>
      <w:r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A54325">
        <w:rPr>
          <w:rFonts w:hint="eastAsia"/>
          <w:color w:val="A9B7C6"/>
          <w:sz w:val="27"/>
          <w:szCs w:val="27"/>
        </w:rPr>
        <w:t>ULUOrder</w:t>
      </w:r>
      <w:proofErr w:type="spellEnd"/>
      <w:r w:rsidRPr="00A54325">
        <w:rPr>
          <w:rFonts w:hint="eastAsia"/>
          <w:color w:val="A9B7C6"/>
          <w:sz w:val="27"/>
          <w:szCs w:val="27"/>
        </w:rPr>
        <w:t>()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uluOrder.setProductId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9876AA"/>
          <w:sz w:val="27"/>
          <w:szCs w:val="27"/>
        </w:rPr>
        <w:t>SKU_GAS</w:t>
      </w:r>
      <w:r w:rsidRPr="00A54325">
        <w:rPr>
          <w:rFonts w:hint="eastAsia"/>
          <w:color w:val="A9B7C6"/>
          <w:sz w:val="27"/>
          <w:szCs w:val="27"/>
        </w:rPr>
        <w:t>)</w:t>
      </w:r>
      <w:r w:rsidR="007F7B78">
        <w:rPr>
          <w:rFonts w:hint="eastAsia"/>
          <w:color w:val="CC7832"/>
          <w:sz w:val="27"/>
          <w:szCs w:val="27"/>
        </w:rPr>
        <w:t>;</w:t>
      </w:r>
      <w:r w:rsidR="007F7B78" w:rsidRPr="00A54325">
        <w:rPr>
          <w:rFonts w:hint="eastAsia"/>
          <w:color w:val="CC7832"/>
          <w:sz w:val="27"/>
          <w:szCs w:val="27"/>
        </w:rPr>
        <w:t xml:space="preserve"> </w:t>
      </w:r>
      <w:r w:rsidRPr="00A54325">
        <w:rPr>
          <w:rFonts w:hint="eastAsia"/>
          <w:color w:val="CC7832"/>
          <w:sz w:val="27"/>
          <w:szCs w:val="27"/>
        </w:rPr>
        <w:br/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>=</w:t>
      </w:r>
      <w:r w:rsidRPr="00A54325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Pr="00A54325">
        <w:rPr>
          <w:rFonts w:hint="eastAsia"/>
          <w:color w:val="A9B7C6"/>
          <w:sz w:val="27"/>
          <w:szCs w:val="27"/>
        </w:rPr>
        <w:t>ULURole</w:t>
      </w:r>
      <w:proofErr w:type="spellEnd"/>
      <w:r w:rsidRPr="00A54325">
        <w:rPr>
          <w:rFonts w:hint="eastAsia"/>
          <w:color w:val="A9B7C6"/>
          <w:sz w:val="27"/>
          <w:szCs w:val="27"/>
        </w:rPr>
        <w:t>()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RoleName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ServerName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  <w:r w:rsidRPr="00A54325">
        <w:rPr>
          <w:rFonts w:hint="eastAsia"/>
          <w:color w:val="CC7832"/>
          <w:sz w:val="27"/>
          <w:szCs w:val="27"/>
        </w:rPr>
        <w:br/>
      </w:r>
      <w:proofErr w:type="spellStart"/>
      <w:r w:rsidRPr="00A54325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Pr="00A54325">
        <w:rPr>
          <w:rFonts w:hint="eastAsia"/>
          <w:color w:val="A9B7C6"/>
          <w:sz w:val="27"/>
          <w:szCs w:val="27"/>
        </w:rPr>
        <w:t>(</w:t>
      </w:r>
      <w:r w:rsidRPr="00A54325">
        <w:rPr>
          <w:rFonts w:hint="eastAsia"/>
          <w:color w:val="6A8759"/>
          <w:sz w:val="27"/>
          <w:szCs w:val="27"/>
        </w:rPr>
        <w:t>"</w:t>
      </w:r>
      <w:proofErr w:type="spellStart"/>
      <w:r w:rsidRPr="00A54325">
        <w:rPr>
          <w:rFonts w:hint="eastAsia"/>
          <w:color w:val="6A8759"/>
          <w:sz w:val="27"/>
          <w:szCs w:val="27"/>
        </w:rPr>
        <w:t>ServerId</w:t>
      </w:r>
      <w:proofErr w:type="spellEnd"/>
      <w:r w:rsidRPr="00A54325">
        <w:rPr>
          <w:rFonts w:hint="eastAsia"/>
          <w:color w:val="6A8759"/>
          <w:sz w:val="27"/>
          <w:szCs w:val="27"/>
        </w:rPr>
        <w:t>"</w:t>
      </w:r>
      <w:r w:rsidRPr="00A54325">
        <w:rPr>
          <w:rFonts w:hint="eastAsia"/>
          <w:color w:val="A9B7C6"/>
          <w:sz w:val="27"/>
          <w:szCs w:val="27"/>
        </w:rPr>
        <w:t>)</w:t>
      </w:r>
      <w:r w:rsidRPr="00A54325">
        <w:rPr>
          <w:rFonts w:hint="eastAsia"/>
          <w:color w:val="CC7832"/>
          <w:sz w:val="27"/>
          <w:szCs w:val="27"/>
        </w:rPr>
        <w:t>;</w:t>
      </w:r>
    </w:p>
    <w:p w:rsidR="0047706D" w:rsidRDefault="00D32B4F" w:rsidP="00CD15C1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 w:rsidRPr="00D32B4F">
        <w:rPr>
          <w:rFonts w:hint="eastAsia"/>
          <w:color w:val="A9B7C6"/>
          <w:sz w:val="27"/>
          <w:szCs w:val="27"/>
        </w:rPr>
        <w:t>uluRole.setRoleId</w:t>
      </w:r>
      <w:proofErr w:type="spellEnd"/>
      <w:r w:rsidRPr="00D32B4F">
        <w:rPr>
          <w:rFonts w:hint="eastAsia"/>
          <w:color w:val="A9B7C6"/>
          <w:sz w:val="27"/>
          <w:szCs w:val="27"/>
        </w:rPr>
        <w:t>("</w:t>
      </w:r>
      <w:proofErr w:type="spellStart"/>
      <w:r w:rsidRPr="00D32B4F">
        <w:rPr>
          <w:rFonts w:hint="eastAsia"/>
          <w:color w:val="6A8759"/>
          <w:sz w:val="27"/>
          <w:szCs w:val="27"/>
        </w:rPr>
        <w:t>RoleId</w:t>
      </w:r>
      <w:proofErr w:type="spellEnd"/>
      <w:r w:rsidRPr="00D32B4F">
        <w:rPr>
          <w:rFonts w:hint="eastAsia"/>
          <w:color w:val="6A8759"/>
          <w:sz w:val="27"/>
          <w:szCs w:val="27"/>
        </w:rPr>
        <w:t>"</w:t>
      </w:r>
      <w:r w:rsidRPr="00D32B4F">
        <w:rPr>
          <w:rFonts w:hint="eastAsia"/>
          <w:color w:val="A9B7C6"/>
          <w:sz w:val="27"/>
          <w:szCs w:val="27"/>
        </w:rPr>
        <w:t>);</w:t>
      </w:r>
    </w:p>
    <w:p w:rsidR="00CD15C1" w:rsidRDefault="00C76F1E" w:rsidP="00CD15C1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br/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ULUSDKManager.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gramStart"/>
      <w:r w:rsidR="00A54325" w:rsidRPr="00A54325">
        <w:rPr>
          <w:rFonts w:hint="eastAsia"/>
          <w:color w:val="A9B7C6"/>
          <w:sz w:val="27"/>
          <w:szCs w:val="27"/>
        </w:rPr>
        <w:t>).</w:t>
      </w:r>
      <w:proofErr w:type="spellStart"/>
      <w:r w:rsidR="00CD15C1">
        <w:rPr>
          <w:rFonts w:hint="eastAsia"/>
          <w:color w:val="A9B7C6"/>
          <w:sz w:val="27"/>
          <w:szCs w:val="27"/>
        </w:rPr>
        <w:t>uluGooglePay</w:t>
      </w:r>
      <w:proofErr w:type="spellEnd"/>
      <w:proofErr w:type="gramEnd"/>
    </w:p>
    <w:p w:rsidR="00EF7505" w:rsidRDefault="00CD15C1" w:rsidP="00CD15C1">
      <w:pPr>
        <w:pStyle w:val="HTML0"/>
        <w:shd w:val="clear" w:color="auto" w:fill="2B2B2B"/>
        <w:rPr>
          <w:color w:val="CC7832"/>
          <w:sz w:val="27"/>
          <w:szCs w:val="27"/>
        </w:rPr>
      </w:pPr>
      <w:r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uluOrder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uluRole</w:t>
      </w:r>
      <w:r w:rsidR="00A54325" w:rsidRPr="00A54325">
        <w:rPr>
          <w:rFonts w:hint="eastAsia"/>
          <w:color w:val="CC7832"/>
          <w:sz w:val="27"/>
          <w:szCs w:val="27"/>
        </w:rPr>
        <w:t>,new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ULUPayListenter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</w:r>
      <w:r w:rsidR="00A54325" w:rsidRPr="00A54325">
        <w:rPr>
          <w:rFonts w:hint="eastAsia"/>
          <w:color w:val="BBB529"/>
          <w:sz w:val="27"/>
          <w:szCs w:val="27"/>
        </w:rPr>
        <w:lastRenderedPageBreak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onPaySuccess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extrasParams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"paySuccess"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"支付成功"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BBB529"/>
          <w:sz w:val="27"/>
          <w:szCs w:val="27"/>
        </w:rPr>
        <w:t>@Override</w:t>
      </w:r>
      <w:r w:rsidR="00A54325" w:rsidRPr="00A54325">
        <w:rPr>
          <w:rFonts w:hint="eastAsia"/>
          <w:color w:val="BBB529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 w:rsidR="00A54325" w:rsidRPr="00A54325">
        <w:rPr>
          <w:rFonts w:hint="eastAsia"/>
          <w:color w:val="FFC66D"/>
          <w:sz w:val="27"/>
          <w:szCs w:val="27"/>
        </w:rPr>
        <w:t>onPayFail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orderId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 xml:space="preserve">, </w:t>
      </w:r>
      <w:r w:rsidR="00A54325" w:rsidRPr="00A54325"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 {</w:t>
      </w:r>
      <w:r w:rsidR="00A54325" w:rsidRPr="00A54325">
        <w:rPr>
          <w:rFonts w:hint="eastAsia"/>
          <w:color w:val="A9B7C6"/>
          <w:sz w:val="27"/>
          <w:szCs w:val="27"/>
        </w:rPr>
        <w:br/>
        <w:t xml:space="preserve">        </w:t>
      </w:r>
      <w:r w:rsidR="00801A77">
        <w:rPr>
          <w:color w:val="A9B7C6"/>
          <w:sz w:val="27"/>
          <w:szCs w:val="27"/>
        </w:rPr>
        <w:t>//</w:t>
      </w:r>
      <w:proofErr w:type="spellStart"/>
      <w:r w:rsidR="00801A77" w:rsidRPr="00A54325">
        <w:rPr>
          <w:rFonts w:hint="eastAsia"/>
          <w:color w:val="A9B7C6"/>
          <w:sz w:val="27"/>
          <w:szCs w:val="27"/>
        </w:rPr>
        <w:t>errorMsg</w:t>
      </w:r>
      <w:proofErr w:type="spellEnd"/>
      <w:r w:rsidR="00801A77" w:rsidRPr="00A54325">
        <w:rPr>
          <w:rFonts w:hint="eastAsia"/>
          <w:color w:val="A9B7C6"/>
          <w:sz w:val="27"/>
          <w:szCs w:val="27"/>
        </w:rPr>
        <w:t xml:space="preserve"> </w:t>
      </w:r>
      <w:r w:rsidR="00A54325" w:rsidRPr="00A54325">
        <w:rPr>
          <w:rFonts w:hint="eastAsia"/>
          <w:color w:val="A9B7C6"/>
          <w:sz w:val="27"/>
          <w:szCs w:val="27"/>
        </w:rPr>
        <w:t>LogUtil.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getInstance</w:t>
      </w:r>
      <w:r w:rsidR="00A54325" w:rsidRPr="00A54325">
        <w:rPr>
          <w:rFonts w:hint="eastAsia"/>
          <w:color w:val="A9B7C6"/>
          <w:sz w:val="27"/>
          <w:szCs w:val="27"/>
        </w:rPr>
        <w:t>().i(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r w:rsidR="00A54325" w:rsidRPr="00A54325">
        <w:rPr>
          <w:rFonts w:hint="eastAsia"/>
          <w:color w:val="A9B7C6"/>
          <w:sz w:val="27"/>
          <w:szCs w:val="27"/>
        </w:rPr>
        <w:t>.getClass().getSimpleName()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"onPayFail"</w:t>
      </w:r>
      <w:r w:rsidR="00A54325" w:rsidRPr="00A54325">
        <w:rPr>
          <w:rFonts w:hint="eastAsia"/>
          <w:color w:val="A9B7C6"/>
          <w:sz w:val="27"/>
          <w:szCs w:val="27"/>
        </w:rPr>
        <w:t>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(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MainActivity.</w:t>
      </w:r>
      <w:r w:rsidR="00A54325" w:rsidRPr="00A54325">
        <w:rPr>
          <w:rFonts w:hint="eastAsia"/>
          <w:color w:val="CC7832"/>
          <w:sz w:val="27"/>
          <w:szCs w:val="27"/>
        </w:rPr>
        <w:t>this</w:t>
      </w:r>
      <w:proofErr w:type="spellEnd"/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6A8759"/>
          <w:sz w:val="27"/>
          <w:szCs w:val="27"/>
        </w:rPr>
        <w:t>"支付失败"</w:t>
      </w:r>
      <w:r w:rsidR="00A54325" w:rsidRPr="00A54325">
        <w:rPr>
          <w:rFonts w:hint="eastAsia"/>
          <w:color w:val="A9B7C6"/>
          <w:sz w:val="27"/>
          <w:szCs w:val="27"/>
        </w:rPr>
        <w:t>+</w:t>
      </w:r>
      <w:proofErr w:type="spellStart"/>
      <w:r w:rsidR="00A54325" w:rsidRPr="00A54325">
        <w:rPr>
          <w:rFonts w:hint="eastAsia"/>
          <w:color w:val="A9B7C6"/>
          <w:sz w:val="27"/>
          <w:szCs w:val="27"/>
        </w:rPr>
        <w:t>errorMsg</w:t>
      </w:r>
      <w:r w:rsidR="00A54325" w:rsidRPr="00A54325">
        <w:rPr>
          <w:rFonts w:hint="eastAsia"/>
          <w:color w:val="CC7832"/>
          <w:sz w:val="27"/>
          <w:szCs w:val="27"/>
        </w:rPr>
        <w:t>,</w:t>
      </w:r>
      <w:r w:rsidR="00A54325" w:rsidRPr="00A54325">
        <w:rPr>
          <w:rFonts w:hint="eastAsia"/>
          <w:color w:val="A9B7C6"/>
          <w:sz w:val="27"/>
          <w:szCs w:val="27"/>
        </w:rPr>
        <w:t>Toast.</w:t>
      </w:r>
      <w:r w:rsidR="00A54325" w:rsidRPr="00A54325"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 w:rsidR="00A54325" w:rsidRPr="00A54325">
        <w:rPr>
          <w:rFonts w:hint="eastAsia"/>
          <w:color w:val="A9B7C6"/>
          <w:sz w:val="27"/>
          <w:szCs w:val="27"/>
        </w:rPr>
        <w:t>).show()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  <w:r w:rsidR="00A54325" w:rsidRPr="00A54325">
        <w:rPr>
          <w:rFonts w:hint="eastAsia"/>
          <w:color w:val="CC7832"/>
          <w:sz w:val="27"/>
          <w:szCs w:val="27"/>
        </w:rPr>
        <w:br/>
        <w:t xml:space="preserve">    </w:t>
      </w:r>
      <w:r w:rsidR="00A54325" w:rsidRPr="00A54325">
        <w:rPr>
          <w:rFonts w:hint="eastAsia"/>
          <w:color w:val="A9B7C6"/>
          <w:sz w:val="27"/>
          <w:szCs w:val="27"/>
        </w:rPr>
        <w:t>}</w:t>
      </w:r>
      <w:r w:rsidR="00A54325" w:rsidRPr="00A54325">
        <w:rPr>
          <w:rFonts w:hint="eastAsia"/>
          <w:color w:val="A9B7C6"/>
          <w:sz w:val="27"/>
          <w:szCs w:val="27"/>
        </w:rPr>
        <w:br/>
        <w:t>})</w:t>
      </w:r>
      <w:r w:rsidR="00A54325" w:rsidRPr="00A54325">
        <w:rPr>
          <w:rFonts w:hint="eastAsia"/>
          <w:color w:val="CC7832"/>
          <w:sz w:val="27"/>
          <w:szCs w:val="27"/>
        </w:rPr>
        <w:t>;</w:t>
      </w:r>
    </w:p>
    <w:p w:rsidR="002A4576" w:rsidRPr="007F7B78" w:rsidRDefault="002A4576" w:rsidP="002A4576">
      <w:pPr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F0255E" w:rsidRPr="00F0255E" w:rsidRDefault="00F0255E" w:rsidP="00F025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setUluLogoutListener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ULULogoutListener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lastRenderedPageBreak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onLogoutSuccess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"退出成功"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0255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F0255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onLogoutFail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error) {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F0255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"退出失败"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0255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})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0255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proofErr w:type="spellStart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enterUserCenter</w:t>
      </w:r>
      <w:proofErr w:type="spellEnd"/>
      <w:proofErr w:type="gramEnd"/>
      <w:r w:rsidRPr="00F0255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0255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Pr="00F0255E" w:rsidRDefault="002A4576" w:rsidP="002A4576">
      <w:pPr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谷歌内购所有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801A77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&lt;String&gt;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ArrayList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&lt;String&gt; 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skuList.add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queryProductInfo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skuList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ULUQueryProductListener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onQuerySuccess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(Map&lt;String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&gt; map) {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skuDetails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map.get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506E2C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SKU_GAS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"查询成功  </w:t>
      </w:r>
      <w:proofErr w:type="spellStart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lastRenderedPageBreak/>
        <w:t>map.size</w:t>
      </w:r>
      <w:proofErr w:type="spellEnd"/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()==="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map.size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506E2C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spellStart"/>
      <w:r w:rsidRPr="00506E2C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onQueryFail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s) {</w:t>
      </w:r>
    </w:p>
    <w:p w:rsidR="00506E2C" w:rsidRPr="00506E2C" w:rsidRDefault="00506E2C" w:rsidP="00506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MainActivity.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proofErr w:type="spellEnd"/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506E2C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"查询失败 "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proofErr w:type="spellStart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506E2C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proofErr w:type="spellEnd"/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506E2C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506E2C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2A4576" w:rsidRDefault="002A4576" w:rsidP="002A4576"/>
    <w:p w:rsidR="00DE0C6F" w:rsidRPr="00DE0C6F" w:rsidRDefault="00DE0C6F" w:rsidP="00DE0C6F"/>
    <w:p w:rsidR="00DE0C6F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3.9</w:t>
      </w:r>
      <w:ins w:id="10" w:author="mine" w:date="2019-05-14T17:30:00Z">
        <w:r w:rsidR="00F929CB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F929CB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上传角色信息</w:t>
      </w:r>
      <w:r w:rsidR="00F929CB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r w:rsidR="00F929CB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接</w:t>
      </w:r>
      <w:r w:rsidR="00F929CB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B86B23" w:rsidRPr="00FB046A" w:rsidRDefault="00B86B23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proofErr w:type="spellStart"/>
      <w:r w:rsidRPr="00FB046A"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ULURole</w:t>
      </w:r>
      <w:proofErr w:type="spellEnd"/>
      <w:r w:rsidRPr="00FB046A">
        <w:rPr>
          <w:rFonts w:ascii="Consolas" w:eastAsia="宋体" w:hAnsi="Consolas" w:cs="宋体"/>
          <w:color w:val="323232"/>
          <w:kern w:val="0"/>
          <w:sz w:val="24"/>
          <w:szCs w:val="24"/>
        </w:rPr>
        <w:t>：角色信息</w:t>
      </w:r>
    </w:p>
    <w:p w:rsidR="00B86B23" w:rsidRPr="00FB046A" w:rsidRDefault="00B86B23" w:rsidP="00B86B23">
      <w:pPr>
        <w:widowControl/>
        <w:shd w:val="clear" w:color="auto" w:fill="F5F5F5"/>
        <w:jc w:val="left"/>
        <w:rPr>
          <w:rFonts w:ascii="Consolas" w:eastAsia="宋体" w:hAnsi="Consolas" w:cs="宋体"/>
          <w:color w:val="323232"/>
          <w:kern w:val="0"/>
          <w:sz w:val="20"/>
          <w:szCs w:val="20"/>
        </w:rPr>
      </w:pPr>
      <w:r w:rsidRPr="00FB046A">
        <w:rPr>
          <w:rFonts w:ascii="Consolas" w:eastAsia="宋体" w:hAnsi="Consolas" w:cs="宋体"/>
          <w:color w:val="323232"/>
          <w:kern w:val="0"/>
          <w:sz w:val="20"/>
          <w:szCs w:val="20"/>
        </w:rPr>
        <w:t> </w:t>
      </w:r>
    </w:p>
    <w:p w:rsidR="00B86B23" w:rsidRPr="00C00588" w:rsidRDefault="00572B00" w:rsidP="00B86B23">
      <w:pPr>
        <w:widowControl/>
        <w:shd w:val="clear" w:color="auto" w:fill="F5F5F5"/>
        <w:jc w:val="left"/>
        <w:rPr>
          <w:ins w:id="11" w:author="mine" w:date="2019-05-14T17:30:00Z"/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</w:pPr>
      <w:r>
        <w:rPr>
          <w:rFonts w:ascii="Consolas" w:eastAsia="宋体" w:hAnsi="Consolas" w:cs="宋体"/>
          <w:color w:val="323232"/>
          <w:kern w:val="0"/>
          <w:sz w:val="24"/>
          <w:szCs w:val="24"/>
        </w:rPr>
        <w:t>游戏在创建角色、登录后进入游戏和角色升级三个事件中调用此接口</w:t>
      </w:r>
      <w:r>
        <w:rPr>
          <w:rFonts w:ascii="Consolas" w:eastAsia="宋体" w:hAnsi="Consolas" w:cs="宋体" w:hint="eastAsia"/>
          <w:color w:val="323232"/>
          <w:kern w:val="0"/>
          <w:sz w:val="24"/>
          <w:szCs w:val="24"/>
        </w:rPr>
        <w:t>。</w:t>
      </w:r>
      <w:r w:rsidRPr="00C00588">
        <w:rPr>
          <w:rStyle w:val="a8"/>
          <w:rFonts w:ascii="Consolas" w:eastAsia="宋体" w:hAnsi="Consolas" w:cs="宋体"/>
          <w:b w:val="0"/>
          <w:bCs w:val="0"/>
          <w:color w:val="323232"/>
          <w:kern w:val="0"/>
          <w:sz w:val="20"/>
          <w:szCs w:val="20"/>
        </w:rPr>
        <w:t xml:space="preserve"> </w:t>
      </w:r>
    </w:p>
    <w:p w:rsidR="00B86B23" w:rsidRPr="00B86B23" w:rsidRDefault="00B86B23" w:rsidP="00B86B23"/>
    <w:p w:rsidR="00F929CB" w:rsidRPr="00F929CB" w:rsidRDefault="00F929CB" w:rsidP="00F929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=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RoleLevel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RoleName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ServerName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proofErr w:type="spellStart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ServerId</w:t>
      </w:r>
      <w:proofErr w:type="spellEnd"/>
      <w:r w:rsidRPr="00F929C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F929CB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="0037118C"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ULUSDKManager.</w:t>
      </w:r>
      <w:r w:rsidRPr="00F929CB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updateRoleInfo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spellStart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</w:t>
      </w:r>
      <w:proofErr w:type="spellEnd"/>
      <w:r w:rsidRPr="00F929C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929C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F929CB" w:rsidRPr="00F929CB" w:rsidRDefault="00F929CB" w:rsidP="005D1916"/>
    <w:p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2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0F7E2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Pr="00F929CB" w:rsidRDefault="00DE0C6F" w:rsidP="005D1916"/>
    <w:p w:rsidR="0037118C" w:rsidRDefault="0037118C" w:rsidP="0037118C">
      <w:pPr>
        <w:pStyle w:val="HTML0"/>
        <w:shd w:val="clear" w:color="auto" w:fill="2B2B2B"/>
        <w:rPr>
          <w:color w:val="CC7832"/>
          <w:sz w:val="27"/>
          <w:szCs w:val="27"/>
        </w:rPr>
      </w:pPr>
      <w:proofErr w:type="spellStart"/>
      <w:r>
        <w:rPr>
          <w:rFonts w:hint="eastAsia"/>
          <w:color w:val="9876AA"/>
          <w:sz w:val="27"/>
          <w:szCs w:val="27"/>
        </w:rPr>
        <w:t>uluRole</w:t>
      </w:r>
      <w:proofErr w:type="spellEnd"/>
      <w:r>
        <w:rPr>
          <w:rFonts w:hint="eastAsia"/>
          <w:color w:val="9876AA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.setVipLevel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9876AA"/>
          <w:sz w:val="27"/>
          <w:szCs w:val="27"/>
        </w:rPr>
        <w:t>uluRole</w:t>
      </w:r>
      <w:r>
        <w:rPr>
          <w:rFonts w:hint="eastAsia"/>
          <w:color w:val="A9B7C6"/>
          <w:sz w:val="27"/>
          <w:szCs w:val="27"/>
        </w:rPr>
        <w:t>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A9B7C6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815321" w:rsidRPr="00461AC2" w:rsidRDefault="0037118C">
      <w:pPr>
        <w:pStyle w:val="HTML0"/>
        <w:shd w:val="clear" w:color="auto" w:fill="2B2B2B"/>
        <w:rPr>
          <w:color w:val="A9B7C6"/>
          <w:sz w:val="27"/>
          <w:szCs w:val="27"/>
          <w:rPrChange w:id="13" w:author="mine" w:date="2019-05-14T17:30:00Z">
            <w:rPr>
              <w:color w:val="A9B7C6"/>
              <w:sz w:val="27"/>
            </w:rPr>
          </w:rPrChange>
        </w:rPr>
      </w:pPr>
      <w:proofErr w:type="spellStart"/>
      <w:r>
        <w:rPr>
          <w:rFonts w:hint="eastAsia"/>
          <w:color w:val="A9B7C6"/>
          <w:sz w:val="27"/>
          <w:szCs w:val="27"/>
        </w:rPr>
        <w:t>ULUSDKManager.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gramStart"/>
      <w:r>
        <w:rPr>
          <w:rFonts w:hint="eastAsia"/>
          <w:color w:val="A9B7C6"/>
          <w:sz w:val="27"/>
          <w:szCs w:val="27"/>
        </w:rPr>
        <w:t>).</w:t>
      </w:r>
      <w:proofErr w:type="spellStart"/>
      <w:r>
        <w:rPr>
          <w:rFonts w:hint="eastAsia"/>
          <w:color w:val="A9B7C6"/>
          <w:sz w:val="27"/>
          <w:szCs w:val="27"/>
        </w:rPr>
        <w:t>openCustomerService</w:t>
      </w:r>
      <w:proofErr w:type="spellEnd"/>
      <w:proofErr w:type="gramEnd"/>
      <w:r>
        <w:rPr>
          <w:rFonts w:hint="eastAsia"/>
          <w:color w:val="A9B7C6"/>
          <w:sz w:val="27"/>
          <w:szCs w:val="27"/>
        </w:rPr>
        <w:t>(</w:t>
      </w:r>
      <w:proofErr w:type="spellStart"/>
      <w:r w:rsidR="00C76F1E">
        <w:rPr>
          <w:rFonts w:hint="eastAsia"/>
          <w:color w:val="9876AA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sectPr w:rsidR="00815321" w:rsidRPr="00461AC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70F" w:rsidRDefault="0033170F" w:rsidP="00213AAD">
      <w:r>
        <w:separator/>
      </w:r>
    </w:p>
  </w:endnote>
  <w:endnote w:type="continuationSeparator" w:id="0">
    <w:p w:rsidR="0033170F" w:rsidRDefault="0033170F" w:rsidP="00213AAD">
      <w:r>
        <w:continuationSeparator/>
      </w:r>
    </w:p>
  </w:endnote>
  <w:endnote w:type="continuationNotice" w:id="1">
    <w:p w:rsidR="0033170F" w:rsidRDefault="003317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70F" w:rsidRDefault="0033170F" w:rsidP="00213AAD">
      <w:r>
        <w:separator/>
      </w:r>
    </w:p>
  </w:footnote>
  <w:footnote w:type="continuationSeparator" w:id="0">
    <w:p w:rsidR="0033170F" w:rsidRDefault="0033170F" w:rsidP="00213AAD">
      <w:r>
        <w:continuationSeparator/>
      </w:r>
    </w:p>
  </w:footnote>
  <w:footnote w:type="continuationNotice" w:id="1">
    <w:p w:rsidR="0033170F" w:rsidRDefault="0033170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85F7F"/>
    <w:rsid w:val="00191152"/>
    <w:rsid w:val="00197A49"/>
    <w:rsid w:val="001D1E20"/>
    <w:rsid w:val="001D50AE"/>
    <w:rsid w:val="001E2812"/>
    <w:rsid w:val="00213AAD"/>
    <w:rsid w:val="002257B4"/>
    <w:rsid w:val="00247286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27FA4"/>
    <w:rsid w:val="0033170F"/>
    <w:rsid w:val="00331811"/>
    <w:rsid w:val="003563AC"/>
    <w:rsid w:val="00362540"/>
    <w:rsid w:val="0037118C"/>
    <w:rsid w:val="003929C9"/>
    <w:rsid w:val="003E781F"/>
    <w:rsid w:val="003F26DE"/>
    <w:rsid w:val="004019F5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10A3"/>
    <w:rsid w:val="00775647"/>
    <w:rsid w:val="0078782D"/>
    <w:rsid w:val="00795797"/>
    <w:rsid w:val="007A5973"/>
    <w:rsid w:val="007B2FD1"/>
    <w:rsid w:val="007F279B"/>
    <w:rsid w:val="007F7B78"/>
    <w:rsid w:val="00801A77"/>
    <w:rsid w:val="00815321"/>
    <w:rsid w:val="00815AA3"/>
    <w:rsid w:val="00833E3B"/>
    <w:rsid w:val="0084273D"/>
    <w:rsid w:val="00851601"/>
    <w:rsid w:val="00863A22"/>
    <w:rsid w:val="008719C1"/>
    <w:rsid w:val="008C5258"/>
    <w:rsid w:val="008E3B3A"/>
    <w:rsid w:val="00923B49"/>
    <w:rsid w:val="00934A9F"/>
    <w:rsid w:val="009A01A3"/>
    <w:rsid w:val="009B68FE"/>
    <w:rsid w:val="009C25F6"/>
    <w:rsid w:val="009C34B9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63A1"/>
    <w:rsid w:val="00B34AC1"/>
    <w:rsid w:val="00B66FF5"/>
    <w:rsid w:val="00B86B23"/>
    <w:rsid w:val="00B96CE3"/>
    <w:rsid w:val="00BD3DE6"/>
    <w:rsid w:val="00BD40E0"/>
    <w:rsid w:val="00BE18A2"/>
    <w:rsid w:val="00C00588"/>
    <w:rsid w:val="00C326CB"/>
    <w:rsid w:val="00C43267"/>
    <w:rsid w:val="00C563B7"/>
    <w:rsid w:val="00C76F1E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E0C6F"/>
    <w:rsid w:val="00DE4EA4"/>
    <w:rsid w:val="00DE7B15"/>
    <w:rsid w:val="00DF1C64"/>
    <w:rsid w:val="00E2634C"/>
    <w:rsid w:val="00E30874"/>
    <w:rsid w:val="00E75929"/>
    <w:rsid w:val="00EA2734"/>
    <w:rsid w:val="00EA7F84"/>
    <w:rsid w:val="00EC5BBA"/>
    <w:rsid w:val="00ED50FA"/>
    <w:rsid w:val="00EE3B55"/>
    <w:rsid w:val="00EE43D7"/>
    <w:rsid w:val="00EE7FC9"/>
    <w:rsid w:val="00EF1E73"/>
    <w:rsid w:val="00EF7505"/>
    <w:rsid w:val="00F0092D"/>
    <w:rsid w:val="00F0255E"/>
    <w:rsid w:val="00F16379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D6AD5-A643-4F9F-8137-2894F6C09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18</Pages>
  <Words>1431</Words>
  <Characters>8160</Characters>
  <Application>Microsoft Office Word</Application>
  <DocSecurity>0</DocSecurity>
  <Lines>68</Lines>
  <Paragraphs>19</Paragraphs>
  <ScaleCrop>false</ScaleCrop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cp:lastPrinted>2019-04-15T08:06:00Z</cp:lastPrinted>
  <dcterms:created xsi:type="dcterms:W3CDTF">2019-04-08T06:38:00Z</dcterms:created>
  <dcterms:modified xsi:type="dcterms:W3CDTF">2019-10-12T04:56:00Z</dcterms:modified>
</cp:coreProperties>
</file>