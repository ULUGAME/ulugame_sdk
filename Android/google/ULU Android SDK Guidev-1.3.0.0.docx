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46E6F" w14:textId="7E20013D" w:rsidR="00795797" w:rsidRPr="00EF0B82" w:rsidRDefault="00795797" w:rsidP="00795797">
      <w:pPr>
        <w:widowControl/>
        <w:spacing w:after="160"/>
        <w:jc w:val="center"/>
        <w:rPr>
          <w:rFonts w:ascii="微软雅黑" w:eastAsia="微软雅黑" w:hAnsi="微软雅黑" w:cs="等线 Light"/>
          <w:smallCaps/>
          <w:color w:val="323E4F"/>
          <w:spacing w:val="5"/>
          <w:kern w:val="0"/>
          <w:sz w:val="44"/>
          <w:szCs w:val="44"/>
          <w:u w:color="323E4F"/>
        </w:rPr>
      </w:pPr>
      <w:r w:rsidRPr="00EF0B82">
        <w:rPr>
          <w:rFonts w:ascii="微软雅黑" w:eastAsia="微软雅黑" w:hAnsi="微软雅黑" w:cs="等线 Light"/>
          <w:smallCaps/>
          <w:color w:val="323E4F"/>
          <w:spacing w:val="5"/>
          <w:kern w:val="0"/>
          <w:sz w:val="44"/>
          <w:szCs w:val="44"/>
          <w:u w:color="323E4F"/>
          <w:lang w:eastAsia="zh-TW"/>
        </w:rPr>
        <w:t>U.LU</w:t>
      </w:r>
      <w:r w:rsidRPr="00EF0B82">
        <w:rPr>
          <w:rFonts w:ascii="微软雅黑" w:eastAsia="微软雅黑" w:hAnsi="微软雅黑" w:cs="等线 Light"/>
          <w:smallCaps/>
          <w:color w:val="323E4F"/>
          <w:spacing w:val="5"/>
          <w:kern w:val="0"/>
          <w:sz w:val="44"/>
          <w:szCs w:val="44"/>
          <w:u w:color="323E4F"/>
        </w:rPr>
        <w:t xml:space="preserve"> </w:t>
      </w:r>
      <w:r w:rsidR="00EF0B82">
        <w:rPr>
          <w:rFonts w:ascii="微软雅黑" w:eastAsia="微软雅黑" w:hAnsi="微软雅黑" w:cs="等线 Light"/>
          <w:smallCaps/>
          <w:color w:val="323E4F"/>
          <w:spacing w:val="5"/>
          <w:kern w:val="0"/>
          <w:sz w:val="44"/>
          <w:szCs w:val="44"/>
          <w:u w:color="323E4F"/>
        </w:rPr>
        <w:t>A</w:t>
      </w:r>
      <w:r w:rsidR="00EF0B82">
        <w:rPr>
          <w:rFonts w:ascii="微软雅黑" w:eastAsia="微软雅黑" w:hAnsi="微软雅黑" w:cs="等线 Light" w:hint="eastAsia"/>
          <w:smallCaps/>
          <w:color w:val="323E4F"/>
          <w:spacing w:val="5"/>
          <w:kern w:val="0"/>
          <w:sz w:val="44"/>
          <w:szCs w:val="44"/>
          <w:u w:color="323E4F"/>
        </w:rPr>
        <w:t>NDROID</w:t>
      </w:r>
      <w:r w:rsidR="004F74D6" w:rsidRPr="00EF0B82">
        <w:rPr>
          <w:rFonts w:ascii="微软雅黑" w:eastAsia="微软雅黑" w:hAnsi="微软雅黑" w:cs="等线 Light"/>
          <w:smallCaps/>
          <w:color w:val="323E4F"/>
          <w:spacing w:val="5"/>
          <w:kern w:val="0"/>
          <w:sz w:val="44"/>
          <w:szCs w:val="44"/>
          <w:u w:color="323E4F"/>
        </w:rPr>
        <w:t xml:space="preserve"> </w:t>
      </w:r>
      <w:r w:rsidRPr="00EF0B82">
        <w:rPr>
          <w:rFonts w:ascii="微软雅黑" w:eastAsia="微软雅黑" w:hAnsi="微软雅黑" w:cs="等线 Light"/>
          <w:smallCaps/>
          <w:color w:val="323E4F"/>
          <w:spacing w:val="5"/>
          <w:kern w:val="0"/>
          <w:sz w:val="44"/>
          <w:szCs w:val="44"/>
          <w:u w:color="323E4F"/>
        </w:rPr>
        <w:t xml:space="preserve">SDK </w:t>
      </w:r>
      <w:r w:rsidR="00EF0B82">
        <w:rPr>
          <w:rFonts w:ascii="微软雅黑" w:eastAsia="微软雅黑" w:hAnsi="微软雅黑" w:cs="等线 Light" w:hint="eastAsia"/>
          <w:smallCaps/>
          <w:color w:val="323E4F"/>
          <w:spacing w:val="5"/>
          <w:kern w:val="0"/>
          <w:sz w:val="44"/>
          <w:szCs w:val="44"/>
          <w:u w:color="323E4F"/>
        </w:rPr>
        <w:t>GUIDE</w:t>
      </w:r>
    </w:p>
    <w:p w14:paraId="119D6641" w14:textId="77777777"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sdt>
      <w:sdtPr>
        <w:rPr>
          <w:lang w:val="zh-CN"/>
        </w:rPr>
        <w:id w:val="-3316916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2889A3F" w14:textId="3D8EBAC4" w:rsidR="00E62116" w:rsidRDefault="00E62116">
          <w:pPr>
            <w:pStyle w:val="TOC"/>
            <w:rPr>
              <w:rFonts w:hint="eastAsia"/>
            </w:rPr>
          </w:pPr>
          <w:r>
            <w:rPr>
              <w:rFonts w:hint="eastAsia"/>
              <w:lang w:val="zh-CN"/>
            </w:rPr>
            <w:t>comments</w:t>
          </w:r>
        </w:p>
        <w:p w14:paraId="0055DFE0" w14:textId="0FBFC892" w:rsidR="00674EA5" w:rsidRDefault="00E62116">
          <w:pPr>
            <w:pStyle w:val="3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88810" w:history="1">
            <w:r w:rsidR="00674EA5" w:rsidRPr="00143490">
              <w:rPr>
                <w:rStyle w:val="a9"/>
                <w:rFonts w:ascii="微软雅黑" w:eastAsia="微软雅黑" w:hAnsi="微软雅黑" w:cs="宋体"/>
                <w:b/>
                <w:bCs/>
                <w:noProof/>
                <w:kern w:val="0"/>
              </w:rPr>
              <w:t>1. SDK Import</w:t>
            </w:r>
            <w:r w:rsidR="00674EA5">
              <w:rPr>
                <w:noProof/>
                <w:webHidden/>
              </w:rPr>
              <w:tab/>
            </w:r>
            <w:r w:rsidR="00674EA5">
              <w:rPr>
                <w:noProof/>
                <w:webHidden/>
              </w:rPr>
              <w:fldChar w:fldCharType="begin"/>
            </w:r>
            <w:r w:rsidR="00674EA5">
              <w:rPr>
                <w:noProof/>
                <w:webHidden/>
              </w:rPr>
              <w:instrText xml:space="preserve"> PAGEREF _Toc22288810 \h </w:instrText>
            </w:r>
            <w:r w:rsidR="00674EA5">
              <w:rPr>
                <w:noProof/>
                <w:webHidden/>
              </w:rPr>
            </w:r>
            <w:r w:rsidR="00674EA5">
              <w:rPr>
                <w:noProof/>
                <w:webHidden/>
              </w:rPr>
              <w:fldChar w:fldCharType="separate"/>
            </w:r>
            <w:r w:rsidR="00306BBE">
              <w:rPr>
                <w:noProof/>
                <w:webHidden/>
              </w:rPr>
              <w:t>2</w:t>
            </w:r>
            <w:r w:rsidR="00674EA5">
              <w:rPr>
                <w:noProof/>
                <w:webHidden/>
              </w:rPr>
              <w:fldChar w:fldCharType="end"/>
            </w:r>
          </w:hyperlink>
        </w:p>
        <w:p w14:paraId="797A45AD" w14:textId="7639D709" w:rsidR="00674EA5" w:rsidRDefault="00674EA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2288811" w:history="1">
            <w:r w:rsidRPr="00143490">
              <w:rPr>
                <w:rStyle w:val="a9"/>
                <w:rFonts w:ascii="微软雅黑" w:eastAsia="微软雅黑" w:hAnsi="微软雅黑"/>
                <w:noProof/>
              </w:rPr>
              <w:t>2. Android</w:t>
            </w:r>
            <w:r w:rsidRPr="00143490">
              <w:rPr>
                <w:rStyle w:val="a9"/>
                <w:rFonts w:ascii="微软雅黑" w:eastAsia="微软雅黑" w:hAnsi="微软雅黑"/>
                <w:noProof/>
              </w:rPr>
              <w:t>M</w:t>
            </w:r>
            <w:r w:rsidRPr="00143490">
              <w:rPr>
                <w:rStyle w:val="a9"/>
                <w:rFonts w:ascii="微软雅黑" w:eastAsia="微软雅黑" w:hAnsi="微软雅黑"/>
                <w:noProof/>
              </w:rPr>
              <w:t>anifest.xml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B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FEB9E" w14:textId="7E7F90D8" w:rsidR="00674EA5" w:rsidRDefault="00674EA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2288812" w:history="1">
            <w:r w:rsidRPr="00143490">
              <w:rPr>
                <w:rStyle w:val="a9"/>
                <w:rFonts w:ascii="微软雅黑" w:eastAsia="微软雅黑" w:hAnsi="微软雅黑"/>
                <w:noProof/>
              </w:rPr>
              <w:t>3. ULU SDK</w:t>
            </w:r>
            <w:r w:rsidRPr="00143490">
              <w:rPr>
                <w:rStyle w:val="a9"/>
                <w:rFonts w:ascii="微软雅黑" w:eastAsia="微软雅黑" w:hAnsi="微软雅黑"/>
                <w:noProof/>
              </w:rPr>
              <w:t xml:space="preserve"> </w:t>
            </w:r>
            <w:r w:rsidRPr="00143490">
              <w:rPr>
                <w:rStyle w:val="a9"/>
                <w:rFonts w:ascii="微软雅黑" w:eastAsia="微软雅黑" w:hAnsi="微软雅黑"/>
                <w:noProof/>
              </w:rPr>
              <w:t>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B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24A49" w14:textId="5B3AF856" w:rsidR="00E62116" w:rsidRDefault="00E62116">
          <w:r>
            <w:rPr>
              <w:b/>
              <w:bCs/>
              <w:lang w:val="zh-CN"/>
            </w:rPr>
            <w:fldChar w:fldCharType="end"/>
          </w:r>
        </w:p>
      </w:sdtContent>
    </w:sdt>
    <w:tbl>
      <w:tblPr>
        <w:tblStyle w:val="ae"/>
        <w:tblpPr w:leftFromText="180" w:rightFromText="180" w:vertAnchor="page" w:horzAnchor="margin" w:tblpY="8056"/>
        <w:tblW w:w="0" w:type="auto"/>
        <w:tblLook w:val="04A0" w:firstRow="1" w:lastRow="0" w:firstColumn="1" w:lastColumn="0" w:noHBand="0" w:noVBand="1"/>
      </w:tblPr>
      <w:tblGrid>
        <w:gridCol w:w="1656"/>
        <w:gridCol w:w="1674"/>
        <w:gridCol w:w="1652"/>
        <w:gridCol w:w="1662"/>
        <w:gridCol w:w="1652"/>
      </w:tblGrid>
      <w:tr w:rsidR="00896550" w14:paraId="007B3B88" w14:textId="77777777" w:rsidTr="00896550">
        <w:tc>
          <w:tcPr>
            <w:tcW w:w="1704" w:type="dxa"/>
          </w:tcPr>
          <w:p w14:paraId="58EECD8D" w14:textId="77777777" w:rsidR="00896550" w:rsidRDefault="00896550" w:rsidP="00896550">
            <w:pPr>
              <w:widowControl/>
              <w:spacing w:after="160" w:line="288" w:lineRule="auto"/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>V</w:t>
            </w:r>
            <w:r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  <w:t>ersion</w:t>
            </w:r>
          </w:p>
        </w:tc>
        <w:tc>
          <w:tcPr>
            <w:tcW w:w="1704" w:type="dxa"/>
          </w:tcPr>
          <w:p w14:paraId="5C5082D2" w14:textId="77777777" w:rsidR="00896550" w:rsidRDefault="00896550" w:rsidP="00896550">
            <w:pPr>
              <w:widowControl/>
              <w:spacing w:after="160" w:line="288" w:lineRule="auto"/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>D</w:t>
            </w:r>
            <w:r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  <w:t>ate</w:t>
            </w:r>
          </w:p>
        </w:tc>
        <w:tc>
          <w:tcPr>
            <w:tcW w:w="1704" w:type="dxa"/>
          </w:tcPr>
          <w:p w14:paraId="17B7A203" w14:textId="77777777" w:rsidR="00896550" w:rsidRDefault="00896550" w:rsidP="00896550">
            <w:pPr>
              <w:widowControl/>
              <w:spacing w:after="160" w:line="288" w:lineRule="auto"/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>A</w:t>
            </w:r>
            <w:r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  <w:t>uthor</w:t>
            </w:r>
          </w:p>
        </w:tc>
        <w:tc>
          <w:tcPr>
            <w:tcW w:w="1705" w:type="dxa"/>
          </w:tcPr>
          <w:p w14:paraId="7ACEF9E5" w14:textId="5216C5F4" w:rsidR="00896550" w:rsidRDefault="0017199C" w:rsidP="0017199C">
            <w:pPr>
              <w:widowControl/>
              <w:spacing w:after="160" w:line="288" w:lineRule="auto"/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>C</w:t>
            </w:r>
            <w:r w:rsidRPr="0017199C">
              <w:rPr>
                <w:color w:val="5A5A5A"/>
                <w:kern w:val="0"/>
                <w:sz w:val="20"/>
                <w:szCs w:val="20"/>
                <w:u w:color="5A5A5A"/>
              </w:rPr>
              <w:t>ontent</w:t>
            </w:r>
            <w:r>
              <w:rPr>
                <w:color w:val="5A5A5A"/>
                <w:kern w:val="0"/>
                <w:sz w:val="20"/>
                <w:szCs w:val="20"/>
                <w:u w:color="5A5A5A"/>
              </w:rPr>
              <w:t>s</w:t>
            </w:r>
          </w:p>
        </w:tc>
        <w:tc>
          <w:tcPr>
            <w:tcW w:w="1705" w:type="dxa"/>
          </w:tcPr>
          <w:p w14:paraId="7155B7DB" w14:textId="542953EC" w:rsidR="00B50A7D" w:rsidRDefault="00B50A7D" w:rsidP="00896550">
            <w:pPr>
              <w:widowControl/>
              <w:spacing w:after="160" w:line="288" w:lineRule="auto"/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>Sdk</w:t>
            </w:r>
            <w:r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  <w:t>-</w:t>
            </w:r>
            <w:r>
              <w:rPr>
                <w:color w:val="5A5A5A"/>
                <w:kern w:val="0"/>
                <w:sz w:val="20"/>
                <w:szCs w:val="20"/>
                <w:u w:color="5A5A5A"/>
              </w:rPr>
              <w:t>version</w:t>
            </w:r>
          </w:p>
        </w:tc>
      </w:tr>
      <w:tr w:rsidR="00896550" w14:paraId="50B1E2D0" w14:textId="77777777" w:rsidTr="00896550">
        <w:tc>
          <w:tcPr>
            <w:tcW w:w="1704" w:type="dxa"/>
          </w:tcPr>
          <w:p w14:paraId="12A78456" w14:textId="75A9364E" w:rsidR="00896550" w:rsidRDefault="00316160" w:rsidP="00896550">
            <w:pPr>
              <w:widowControl/>
              <w:spacing w:after="160" w:line="288" w:lineRule="auto"/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>V</w:t>
            </w:r>
            <w:r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  <w:t>1</w:t>
            </w:r>
            <w:r>
              <w:rPr>
                <w:color w:val="5A5A5A"/>
                <w:kern w:val="0"/>
                <w:sz w:val="20"/>
                <w:szCs w:val="20"/>
                <w:u w:color="5A5A5A"/>
              </w:rPr>
              <w:t>.</w:t>
            </w:r>
            <w:r w:rsidR="00B50A7D">
              <w:rPr>
                <w:color w:val="5A5A5A"/>
                <w:kern w:val="0"/>
                <w:sz w:val="20"/>
                <w:szCs w:val="20"/>
                <w:u w:color="5A5A5A"/>
              </w:rPr>
              <w:t>3.0.0</w:t>
            </w:r>
          </w:p>
        </w:tc>
        <w:tc>
          <w:tcPr>
            <w:tcW w:w="1704" w:type="dxa"/>
          </w:tcPr>
          <w:p w14:paraId="3F8C8600" w14:textId="45B35370" w:rsidR="00896550" w:rsidRDefault="00674EA5" w:rsidP="00896550">
            <w:pPr>
              <w:widowControl/>
              <w:spacing w:after="160" w:line="288" w:lineRule="auto"/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  <w:t>2</w:t>
            </w:r>
            <w:r>
              <w:rPr>
                <w:color w:val="5A5A5A"/>
                <w:kern w:val="0"/>
                <w:sz w:val="20"/>
                <w:szCs w:val="20"/>
                <w:u w:color="5A5A5A"/>
              </w:rPr>
              <w:t>019/10/18</w:t>
            </w:r>
          </w:p>
        </w:tc>
        <w:tc>
          <w:tcPr>
            <w:tcW w:w="1704" w:type="dxa"/>
          </w:tcPr>
          <w:p w14:paraId="0CFD7A2B" w14:textId="6926CD5F" w:rsidR="00896550" w:rsidRDefault="0017199C" w:rsidP="00896550">
            <w:pPr>
              <w:widowControl/>
              <w:spacing w:after="160" w:line="288" w:lineRule="auto"/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>Banson</w:t>
            </w:r>
          </w:p>
        </w:tc>
        <w:tc>
          <w:tcPr>
            <w:tcW w:w="1705" w:type="dxa"/>
          </w:tcPr>
          <w:p w14:paraId="73447C6A" w14:textId="79A475AD" w:rsidR="00896550" w:rsidRDefault="0017199C" w:rsidP="00896550">
            <w:pPr>
              <w:widowControl/>
              <w:spacing w:after="160" w:line="288" w:lineRule="auto"/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 xml:space="preserve">Endoc init </w:t>
            </w:r>
          </w:p>
        </w:tc>
        <w:tc>
          <w:tcPr>
            <w:tcW w:w="1705" w:type="dxa"/>
          </w:tcPr>
          <w:p w14:paraId="2565E293" w14:textId="10C3AF41" w:rsidR="00896550" w:rsidRDefault="00F13ED7" w:rsidP="00896550">
            <w:pPr>
              <w:widowControl/>
              <w:spacing w:after="160" w:line="288" w:lineRule="auto"/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>v1.3</w:t>
            </w:r>
            <w:bookmarkStart w:id="0" w:name="_GoBack"/>
            <w:bookmarkEnd w:id="0"/>
          </w:p>
        </w:tc>
      </w:tr>
    </w:tbl>
    <w:p w14:paraId="69566D3C" w14:textId="2441E5F5" w:rsidR="00795797" w:rsidRDefault="00795797" w:rsidP="00626AF6">
      <w:pPr>
        <w:widowControl/>
        <w:spacing w:after="160" w:line="288" w:lineRule="auto"/>
        <w:rPr>
          <w:rFonts w:hint="eastAsia"/>
          <w:color w:val="5A5A5A"/>
          <w:kern w:val="0"/>
          <w:sz w:val="20"/>
          <w:szCs w:val="20"/>
          <w:u w:color="5A5A5A"/>
        </w:rPr>
      </w:pPr>
    </w:p>
    <w:p w14:paraId="71D9B0AF" w14:textId="77777777" w:rsidR="00795797" w:rsidRDefault="00795797" w:rsidP="00626AF6">
      <w:pPr>
        <w:widowControl/>
        <w:spacing w:after="160" w:line="288" w:lineRule="auto"/>
        <w:jc w:val="left"/>
        <w:rPr>
          <w:rFonts w:hint="eastAsia"/>
          <w:color w:val="5A5A5A"/>
          <w:kern w:val="0"/>
          <w:sz w:val="20"/>
          <w:szCs w:val="20"/>
          <w:u w:color="5A5A5A"/>
        </w:rPr>
      </w:pPr>
    </w:p>
    <w:p w14:paraId="475C27E7" w14:textId="77777777" w:rsidR="00795797" w:rsidRDefault="00795797" w:rsidP="00626AF6">
      <w:pPr>
        <w:widowControl/>
        <w:spacing w:after="160" w:line="288" w:lineRule="auto"/>
        <w:jc w:val="left"/>
        <w:rPr>
          <w:rFonts w:hint="eastAsia"/>
          <w:color w:val="5A5A5A"/>
          <w:kern w:val="0"/>
          <w:sz w:val="20"/>
          <w:szCs w:val="20"/>
          <w:u w:color="5A5A5A"/>
        </w:rPr>
      </w:pPr>
    </w:p>
    <w:p w14:paraId="3573AC59" w14:textId="77777777" w:rsidR="00795797" w:rsidRDefault="00795797" w:rsidP="00626AF6">
      <w:pPr>
        <w:widowControl/>
        <w:spacing w:after="160" w:line="288" w:lineRule="auto"/>
        <w:jc w:val="left"/>
        <w:rPr>
          <w:rFonts w:hint="eastAsia"/>
          <w:color w:val="5A5A5A"/>
          <w:kern w:val="0"/>
          <w:sz w:val="20"/>
          <w:szCs w:val="20"/>
          <w:u w:color="5A5A5A"/>
        </w:rPr>
      </w:pPr>
    </w:p>
    <w:p w14:paraId="31A7AD99" w14:textId="77777777" w:rsidR="00795797" w:rsidRDefault="00795797" w:rsidP="00626AF6">
      <w:pPr>
        <w:widowControl/>
        <w:spacing w:after="160" w:line="288" w:lineRule="auto"/>
        <w:jc w:val="left"/>
        <w:rPr>
          <w:rFonts w:hint="eastAsia"/>
          <w:color w:val="5A5A5A"/>
          <w:kern w:val="0"/>
          <w:sz w:val="20"/>
          <w:szCs w:val="20"/>
          <w:u w:color="5A5A5A"/>
        </w:rPr>
      </w:pPr>
    </w:p>
    <w:p w14:paraId="08BB8334" w14:textId="77777777" w:rsidR="00795797" w:rsidRDefault="00795797" w:rsidP="00626AF6">
      <w:pPr>
        <w:widowControl/>
        <w:spacing w:after="160" w:line="288" w:lineRule="auto"/>
        <w:jc w:val="left"/>
        <w:rPr>
          <w:rFonts w:hint="eastAsia"/>
          <w:color w:val="5A5A5A"/>
          <w:kern w:val="0"/>
          <w:sz w:val="20"/>
          <w:szCs w:val="20"/>
          <w:u w:color="5A5A5A"/>
        </w:rPr>
      </w:pPr>
    </w:p>
    <w:p w14:paraId="1CA51359" w14:textId="77777777" w:rsidR="00795797" w:rsidRDefault="00795797" w:rsidP="00626AF6">
      <w:pPr>
        <w:widowControl/>
        <w:spacing w:after="160" w:line="288" w:lineRule="auto"/>
        <w:jc w:val="left"/>
        <w:rPr>
          <w:rFonts w:hint="eastAsia"/>
          <w:color w:val="5A5A5A"/>
          <w:kern w:val="0"/>
          <w:sz w:val="20"/>
          <w:szCs w:val="20"/>
          <w:u w:color="5A5A5A"/>
        </w:rPr>
      </w:pPr>
    </w:p>
    <w:p w14:paraId="03E3EC51" w14:textId="77777777" w:rsidR="00795797" w:rsidRDefault="00795797" w:rsidP="00626AF6">
      <w:pPr>
        <w:widowControl/>
        <w:spacing w:after="160" w:line="288" w:lineRule="auto"/>
        <w:jc w:val="left"/>
        <w:rPr>
          <w:rFonts w:hint="eastAsia"/>
          <w:color w:val="5A5A5A"/>
          <w:kern w:val="0"/>
          <w:sz w:val="20"/>
          <w:szCs w:val="20"/>
          <w:u w:color="5A5A5A"/>
        </w:rPr>
      </w:pPr>
    </w:p>
    <w:p w14:paraId="59ED8EA1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0985A0F7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667CDB7A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5EFCB68D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1FF43A42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776BB331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79C647FF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46C502BD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0F06E54E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1697903E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4F85691F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610803E7" w14:textId="77777777" w:rsidR="006C2700" w:rsidRDefault="006C2700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0B8AA311" w14:textId="77777777" w:rsidR="006C2700" w:rsidRDefault="006C2700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609E7719" w14:textId="77777777" w:rsidR="006C2700" w:rsidRDefault="006C2700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3A4BF591" w14:textId="77777777" w:rsidR="006C2700" w:rsidRDefault="006C2700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0F187C58" w14:textId="77777777" w:rsidR="006C2700" w:rsidRDefault="006C2700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3966E614" w14:textId="77777777" w:rsidR="006C2700" w:rsidRDefault="006C2700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3B956A41" w14:textId="77777777" w:rsidR="006C2700" w:rsidRDefault="006C2700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6E1A030C" w14:textId="77777777" w:rsidR="006C2700" w:rsidRDefault="006C2700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68126B2E" w14:textId="4F01A1A9" w:rsidR="00213AAD" w:rsidRDefault="00AF2F5B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4"/>
          <w:szCs w:val="24"/>
        </w:rPr>
      </w:pPr>
      <w:bookmarkStart w:id="1" w:name="_Toc22288810"/>
      <w:r>
        <w:rPr>
          <w:rFonts w:ascii="微软雅黑" w:eastAsia="微软雅黑" w:hAnsi="微软雅黑" w:cs="宋体"/>
          <w:b/>
          <w:bCs/>
          <w:color w:val="323232"/>
          <w:kern w:val="0"/>
          <w:sz w:val="24"/>
          <w:szCs w:val="24"/>
        </w:rPr>
        <w:t>1. SDK Import</w:t>
      </w:r>
      <w:bookmarkEnd w:id="1"/>
    </w:p>
    <w:p w14:paraId="25A6A558" w14:textId="77777777"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14:paraId="0BBC0C72" w14:textId="3A61170F" w:rsidR="000A273D" w:rsidRPr="00411F92" w:rsidRDefault="008D5327" w:rsidP="00411F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>
        <w:rPr>
          <w:rFonts w:ascii="微软雅黑" w:eastAsia="微软雅黑" w:hAnsi="微软雅黑" w:cs="宋体"/>
          <w:color w:val="323232"/>
          <w:kern w:val="0"/>
          <w:szCs w:val="21"/>
        </w:rPr>
        <w:t xml:space="preserve">Copy </w:t>
      </w:r>
      <w:r w:rsidR="0057233B">
        <w:t>ulusdk.x.x.x.arr</w:t>
      </w:r>
      <w:r>
        <w:t xml:space="preserve"> </w:t>
      </w:r>
      <w:r>
        <w:rPr>
          <w:rFonts w:ascii="微软雅黑" w:eastAsia="微软雅黑" w:hAnsi="微软雅黑" w:cs="宋体"/>
          <w:color w:val="323232"/>
          <w:kern w:val="0"/>
          <w:szCs w:val="21"/>
        </w:rPr>
        <w:t xml:space="preserve">to </w:t>
      </w:r>
      <w:r w:rsidR="00213AAD"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app/libs</w:t>
      </w: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 xml:space="preserve"> folder</w:t>
      </w:r>
      <w:r w:rsidR="00411F92">
        <w:rPr>
          <w:rFonts w:ascii="微软雅黑" w:eastAsia="微软雅黑" w:hAnsi="微软雅黑" w:cs="宋体"/>
          <w:color w:val="323232"/>
          <w:kern w:val="0"/>
          <w:szCs w:val="21"/>
        </w:rPr>
        <w:t xml:space="preserve"> and </w:t>
      </w:r>
      <w:r w:rsidR="00411F92">
        <w:rPr>
          <w:rFonts w:ascii="微软雅黑" w:eastAsia="微软雅黑" w:hAnsi="微软雅黑"/>
          <w:color w:val="323232"/>
          <w:szCs w:val="21"/>
        </w:rPr>
        <w:t>s</w:t>
      </w:r>
      <w:r w:rsidR="00230F79">
        <w:rPr>
          <w:rFonts w:ascii="微软雅黑" w:eastAsia="微软雅黑" w:hAnsi="微软雅黑"/>
          <w:color w:val="323232"/>
          <w:szCs w:val="21"/>
        </w:rPr>
        <w:t>et the Config as below</w:t>
      </w:r>
    </w:p>
    <w:p w14:paraId="48362830" w14:textId="77777777" w:rsidR="002846DE" w:rsidRDefault="000A273D">
      <w:r>
        <w:rPr>
          <w:noProof/>
        </w:rPr>
        <w:drawing>
          <wp:inline distT="0" distB="0" distL="0" distR="0" wp14:anchorId="0BDB6829" wp14:editId="7B37AE87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A1CD" w14:textId="77777777" w:rsidR="00FB56C7" w:rsidRDefault="00FB56C7"/>
    <w:p w14:paraId="733C275C" w14:textId="52B646A9" w:rsidR="000A273D" w:rsidRDefault="00551151">
      <w:r>
        <w:t>Application</w:t>
      </w:r>
      <w:r w:rsidR="00FB56C7">
        <w:rPr>
          <w:rFonts w:hint="eastAsia"/>
        </w:rPr>
        <w:t xml:space="preserve"> bu</w:t>
      </w:r>
      <w:r w:rsidR="00FB56C7">
        <w:t xml:space="preserve">ild.gradle </w:t>
      </w:r>
    </w:p>
    <w:p w14:paraId="65BEF838" w14:textId="77777777"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flatDir {</w:t>
      </w:r>
      <w:r>
        <w:rPr>
          <w:rFonts w:hint="eastAsia"/>
          <w:color w:val="A9B7C6"/>
          <w:sz w:val="27"/>
          <w:szCs w:val="27"/>
        </w:rPr>
        <w:br/>
        <w:t xml:space="preserve">            dirs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productFlavors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14:paraId="6A4569A9" w14:textId="77777777"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'com.google.gms.google-services'</w:t>
      </w:r>
    </w:p>
    <w:p w14:paraId="03F37920" w14:textId="77777777" w:rsidR="00E75929" w:rsidRPr="00E75929" w:rsidRDefault="00815AA3" w:rsidP="00E759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  <w:t xml:space="preserve">    implementation(</w:t>
      </w:r>
      <w:r>
        <w:rPr>
          <w:rFonts w:hint="eastAsia"/>
          <w:color w:val="6A8759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'ulusdk1.</w:t>
      </w:r>
      <w:r w:rsidR="00693015">
        <w:rPr>
          <w:rFonts w:hint="eastAsia"/>
          <w:color w:val="6A8759"/>
          <w:sz w:val="27"/>
          <w:szCs w:val="27"/>
        </w:rPr>
        <w:t>1.</w:t>
      </w:r>
      <w:r w:rsidR="00114F35">
        <w:rPr>
          <w:color w:val="6A8759"/>
          <w:sz w:val="27"/>
          <w:szCs w:val="27"/>
        </w:rPr>
        <w:t>1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 xml:space="preserve">, </w:t>
      </w:r>
      <w:r>
        <w:rPr>
          <w:rFonts w:hint="eastAsia"/>
          <w:color w:val="6A8759"/>
          <w:sz w:val="27"/>
          <w:szCs w:val="27"/>
        </w:rPr>
        <w:t>ext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'aar'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</w:t>
      </w:r>
      <w:r w:rsidR="00E75929" w:rsidRPr="00E75929">
        <w:rPr>
          <w:rFonts w:hint="eastAsia"/>
          <w:color w:val="A9B7C6"/>
          <w:sz w:val="27"/>
          <w:szCs w:val="27"/>
        </w:rPr>
        <w:t xml:space="preserve">implementation </w:t>
      </w:r>
      <w:r w:rsidR="00E75929" w:rsidRPr="00E75929">
        <w:rPr>
          <w:rFonts w:hint="eastAsia"/>
          <w:color w:val="6A8759"/>
          <w:sz w:val="27"/>
          <w:szCs w:val="27"/>
        </w:rPr>
        <w:t>'com.google.android.gms:play-services-auth:16.0.1'</w:t>
      </w:r>
    </w:p>
    <w:p w14:paraId="2E7A765A" w14:textId="77777777" w:rsidR="00815AA3" w:rsidRDefault="00815AA3" w:rsidP="00815AA3">
      <w:pPr>
        <w:pStyle w:val="HTML0"/>
        <w:shd w:val="clear" w:color="auto" w:fill="2B2B2B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 xml:space="preserve">implementation </w:t>
      </w:r>
      <w:r>
        <w:rPr>
          <w:rFonts w:hint="eastAsia"/>
          <w:color w:val="6A8759"/>
          <w:sz w:val="27"/>
          <w:szCs w:val="27"/>
        </w:rPr>
        <w:t>'com.facebook.android:facebook-login:[4,5)'</w:t>
      </w:r>
    </w:p>
    <w:p w14:paraId="2B1B173D" w14:textId="77777777" w:rsidR="00E75929" w:rsidRDefault="008C5258" w:rsidP="008C52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'com.google.firebase:firebase-messaging:17.6.0'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'android.arch.work:work-runtime:1.0.1</w:t>
      </w:r>
    </w:p>
    <w:p w14:paraId="49575002" w14:textId="77777777"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'com.google.firebase:firebase-core:16.0.7'</w:t>
      </w:r>
    </w:p>
    <w:p w14:paraId="35A53631" w14:textId="77777777"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</w:p>
    <w:p w14:paraId="1E1CCAFF" w14:textId="77777777" w:rsidR="00FB56C7" w:rsidRPr="00815AA3" w:rsidRDefault="00FB56C7"/>
    <w:p w14:paraId="51A46044" w14:textId="7F3858D8" w:rsidR="00FB56C7" w:rsidRDefault="00C1656E" w:rsidP="00FB56C7">
      <w:r>
        <w:rPr>
          <w:rFonts w:hint="eastAsia"/>
        </w:rPr>
        <w:t xml:space="preserve">Project </w:t>
      </w:r>
      <w:r w:rsidR="00FB56C7">
        <w:rPr>
          <w:rFonts w:hint="eastAsia"/>
        </w:rPr>
        <w:t>bu</w:t>
      </w:r>
      <w:r w:rsidR="00FB56C7">
        <w:t>ild.gradle</w:t>
      </w:r>
    </w:p>
    <w:p w14:paraId="2A0E036C" w14:textId="77777777" w:rsidR="00A57CAD" w:rsidRDefault="00A57CAD" w:rsidP="00FB56C7"/>
    <w:p w14:paraId="76A5FD3B" w14:textId="77777777" w:rsidR="00112FF2" w:rsidRPr="00112FF2" w:rsidRDefault="00112FF2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112FF2">
        <w:rPr>
          <w:rFonts w:hint="eastAsia"/>
          <w:color w:val="A9B7C6"/>
          <w:sz w:val="27"/>
          <w:szCs w:val="27"/>
        </w:rPr>
        <w:t>buildscript {</w:t>
      </w:r>
      <w:r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maven { url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46583B">
        <w:rPr>
          <w:rFonts w:hint="eastAsia"/>
          <w:color w:val="A9B7C6"/>
          <w:sz w:val="27"/>
          <w:szCs w:val="27"/>
        </w:rPr>
        <w:t>}</w:t>
      </w:r>
      <w:r w:rsidR="0046583B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t>jcenter()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classpath </w:t>
      </w:r>
      <w:r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r w:rsidRPr="00112FF2">
        <w:rPr>
          <w:rFonts w:hint="eastAsia"/>
          <w:color w:val="A9B7C6"/>
          <w:sz w:val="27"/>
          <w:szCs w:val="27"/>
        </w:rPr>
        <w:t xml:space="preserve">classpath </w:t>
      </w:r>
      <w:r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Pr="00112FF2">
        <w:rPr>
          <w:rFonts w:hint="eastAsia"/>
          <w:color w:val="6A8759"/>
          <w:sz w:val="27"/>
          <w:szCs w:val="27"/>
        </w:rPr>
        <w:br/>
      </w:r>
      <w:r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// in the individual module build.gradle files</w:t>
      </w:r>
      <w:r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  <w:t>}</w:t>
      </w:r>
      <w:r w:rsidRPr="00112FF2">
        <w:rPr>
          <w:rFonts w:hint="eastAsia"/>
          <w:color w:val="A9B7C6"/>
          <w:sz w:val="27"/>
          <w:szCs w:val="27"/>
        </w:rPr>
        <w:br/>
      </w:r>
      <w:r w:rsidRPr="00112FF2">
        <w:rPr>
          <w:rFonts w:hint="eastAsia"/>
          <w:color w:val="A9B7C6"/>
          <w:sz w:val="27"/>
          <w:szCs w:val="27"/>
        </w:rPr>
        <w:br/>
        <w:t>allpro</w:t>
      </w:r>
      <w:r w:rsidR="0046583B">
        <w:rPr>
          <w:rFonts w:hint="eastAsia"/>
          <w:color w:val="A9B7C6"/>
          <w:sz w:val="27"/>
          <w:szCs w:val="27"/>
        </w:rPr>
        <w:t>jects {</w:t>
      </w:r>
      <w:r w:rsidR="0046583B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t xml:space="preserve">maven { url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jcenter()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>}</w:t>
      </w:r>
    </w:p>
    <w:p w14:paraId="58F0A6B6" w14:textId="77777777"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14:paraId="23386BB6" w14:textId="77777777" w:rsidR="001222E8" w:rsidRDefault="001222E8"/>
    <w:p w14:paraId="4688E58E" w14:textId="76BF6CB3" w:rsidR="001222E8" w:rsidRDefault="005857B4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bookmarkStart w:id="2" w:name="_Toc22288811"/>
      <w:r>
        <w:rPr>
          <w:rFonts w:ascii="微软雅黑" w:eastAsia="微软雅黑" w:hAnsi="微软雅黑" w:hint="eastAsia"/>
          <w:color w:val="323232"/>
          <w:sz w:val="24"/>
          <w:szCs w:val="24"/>
        </w:rPr>
        <w:t xml:space="preserve">2. </w:t>
      </w:r>
      <w:r w:rsidR="001222E8">
        <w:rPr>
          <w:rFonts w:ascii="微软雅黑" w:eastAsia="微软雅黑" w:hAnsi="微软雅黑" w:hint="eastAsia"/>
          <w:color w:val="323232"/>
          <w:sz w:val="24"/>
          <w:szCs w:val="24"/>
        </w:rPr>
        <w:t>AndroidManifest.xml</w:t>
      </w:r>
      <w:bookmarkEnd w:id="2"/>
    </w:p>
    <w:p w14:paraId="0CDB5A85" w14:textId="574FB29C" w:rsidR="001222E8" w:rsidRPr="00260717" w:rsidRDefault="005857B4" w:rsidP="00260717">
      <w:pPr>
        <w:pStyle w:val="4"/>
      </w:pPr>
      <w:r w:rsidRPr="00260717">
        <w:rPr>
          <w:rFonts w:hint="eastAsia"/>
        </w:rPr>
        <w:t xml:space="preserve">2.1 </w:t>
      </w:r>
      <w:r w:rsidRPr="00260717">
        <w:t>’Permission’</w:t>
      </w:r>
    </w:p>
    <w:p w14:paraId="562C634D" w14:textId="77777777" w:rsidR="001222E8" w:rsidRDefault="001222E8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"android.permission.INTERNET"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"com.android.vending.BILLING" </w:t>
      </w:r>
      <w:r w:rsidR="00E2634C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"android.permission.ACCESS_NETWORK_STATE"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"android.permission.ACCESS_WIFI_STATE"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14:paraId="7FEA69A5" w14:textId="77777777"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"android.permission.WAKE_LOCK"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14:paraId="5EE3D5A0" w14:textId="77777777"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14:paraId="65875089" w14:textId="77777777" w:rsidR="001222E8" w:rsidRDefault="001222E8"/>
    <w:p w14:paraId="132989D0" w14:textId="1176AD18" w:rsidR="001222E8" w:rsidRPr="00260717" w:rsidRDefault="001222E8" w:rsidP="00260717">
      <w:pPr>
        <w:pStyle w:val="4"/>
      </w:pPr>
      <w:r w:rsidRPr="00260717">
        <w:rPr>
          <w:rStyle w:val="a8"/>
          <w:rFonts w:hint="eastAsia"/>
          <w:b/>
          <w:bCs/>
        </w:rPr>
        <w:t>2.2.</w:t>
      </w:r>
      <w:r w:rsidR="00F14ED4" w:rsidRPr="00260717">
        <w:rPr>
          <w:rStyle w:val="a8"/>
          <w:rFonts w:hint="eastAsia"/>
          <w:b/>
          <w:bCs/>
        </w:rPr>
        <w:t>Component</w:t>
      </w:r>
    </w:p>
    <w:p w14:paraId="3B98B592" w14:textId="19450189"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:name=</w:t>
      </w:r>
      <w:r w:rsidR="00DF1C64">
        <w:rPr>
          <w:rFonts w:hint="eastAsia"/>
          <w:color w:val="6A8759"/>
          <w:sz w:val="27"/>
          <w:szCs w:val="27"/>
        </w:rPr>
        <w:t>"channel_id"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:value=</w:t>
      </w:r>
      <w:r w:rsidR="0085227B">
        <w:rPr>
          <w:rFonts w:hint="eastAsia"/>
          <w:color w:val="6A8759"/>
          <w:sz w:val="27"/>
          <w:szCs w:val="27"/>
        </w:rPr>
        <w:t xml:space="preserve">channel </w:t>
      </w:r>
      <w:r w:rsidR="001128A4">
        <w:rPr>
          <w:rFonts w:hint="eastAsia"/>
          <w:color w:val="6A8759"/>
          <w:sz w:val="27"/>
          <w:szCs w:val="27"/>
        </w:rPr>
        <w:t>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14:paraId="6C7A870A" w14:textId="77777777"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14:paraId="339B8524" w14:textId="77777777" w:rsidR="00B96CE3" w:rsidRPr="00B96CE3" w:rsidRDefault="00FD1163" w:rsidP="00B96CE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"com.ulusdk.WebviewActivity"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 w:rsidR="00B96CE3" w:rsidRPr="00B96CE3">
        <w:rPr>
          <w:rFonts w:hint="eastAsia"/>
          <w:color w:val="9876AA"/>
          <w:sz w:val="27"/>
          <w:szCs w:val="27"/>
        </w:rPr>
        <w:t>android</w:t>
      </w:r>
      <w:r w:rsidR="00B96CE3" w:rsidRPr="00B96CE3">
        <w:rPr>
          <w:rFonts w:hint="eastAsia"/>
          <w:color w:val="BABABA"/>
          <w:sz w:val="27"/>
          <w:szCs w:val="27"/>
        </w:rPr>
        <w:t>:screenOrientation=</w:t>
      </w:r>
      <w:r w:rsidR="00B96CE3" w:rsidRPr="00B96CE3">
        <w:rPr>
          <w:rFonts w:hint="eastAsia"/>
          <w:color w:val="6A8759"/>
          <w:sz w:val="27"/>
          <w:szCs w:val="27"/>
        </w:rPr>
        <w:t>"portrait"</w:t>
      </w:r>
    </w:p>
    <w:p w14:paraId="704F8F51" w14:textId="77777777" w:rsidR="00191152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&gt;&lt;/activity&gt;</w:t>
      </w:r>
    </w:p>
    <w:p w14:paraId="3739FD14" w14:textId="50EBF08D" w:rsidR="00191152" w:rsidRDefault="00191152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</w:p>
    <w:p w14:paraId="46AEBC69" w14:textId="77777777"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14:paraId="387EE14F" w14:textId="2E85FB7C" w:rsidR="00247286" w:rsidRDefault="00191152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r w:rsidR="00926AF4">
        <w:rPr>
          <w:rFonts w:hint="eastAsia"/>
          <w:color w:val="6A8759"/>
          <w:sz w:val="27"/>
          <w:szCs w:val="27"/>
        </w:rPr>
        <w:t xml:space="preserve"> or </w:t>
      </w:r>
      <w:r w:rsidR="0046583B">
        <w:rPr>
          <w:color w:val="6A8759"/>
          <w:sz w:val="27"/>
          <w:szCs w:val="27"/>
        </w:rPr>
        <w:t xml:space="preserve"> </w:t>
      </w:r>
      <w:r w:rsidRPr="00DE0C6F">
        <w:rPr>
          <w:rFonts w:hint="eastAsia"/>
          <w:color w:val="6A8759"/>
          <w:sz w:val="27"/>
          <w:szCs w:val="27"/>
        </w:rPr>
        <w:t>sensorLandscape</w:t>
      </w:r>
      <w:r w:rsidR="00FD1163">
        <w:rPr>
          <w:rFonts w:hint="eastAsia"/>
          <w:color w:val="E8BF6A"/>
          <w:sz w:val="27"/>
          <w:szCs w:val="27"/>
        </w:rPr>
        <w:br/>
        <w:t>&lt;activity</w:t>
      </w:r>
      <w:r w:rsidR="00FD1163">
        <w:rPr>
          <w:rFonts w:hint="eastAsia"/>
          <w:color w:val="E8BF6A"/>
          <w:sz w:val="27"/>
          <w:szCs w:val="27"/>
        </w:rPr>
        <w:br/>
        <w:t xml:space="preserve">    </w:t>
      </w:r>
      <w:r w:rsidR="00FD1163">
        <w:rPr>
          <w:rFonts w:hint="eastAsia"/>
          <w:color w:val="9876AA"/>
          <w:sz w:val="27"/>
          <w:szCs w:val="27"/>
        </w:rPr>
        <w:t>android</w:t>
      </w:r>
      <w:r w:rsidR="00FD1163">
        <w:rPr>
          <w:rFonts w:hint="eastAsia"/>
          <w:color w:val="BABABA"/>
          <w:sz w:val="27"/>
          <w:szCs w:val="27"/>
        </w:rPr>
        <w:t>:name=</w:t>
      </w:r>
      <w:r w:rsidR="00FD1163">
        <w:rPr>
          <w:rFonts w:hint="eastAsia"/>
          <w:color w:val="6A8759"/>
          <w:sz w:val="27"/>
          <w:szCs w:val="27"/>
        </w:rPr>
        <w:t>"com.ulusdk.UserCenterActivity"</w:t>
      </w:r>
      <w:r w:rsidR="00FD1163">
        <w:rPr>
          <w:rFonts w:hint="eastAsia"/>
          <w:color w:val="6A8759"/>
          <w:sz w:val="27"/>
          <w:szCs w:val="27"/>
        </w:rPr>
        <w:br/>
        <w:t xml:space="preserve">    </w:t>
      </w:r>
      <w:r w:rsidR="00FD1163">
        <w:rPr>
          <w:rFonts w:hint="eastAsia"/>
          <w:color w:val="9876AA"/>
          <w:sz w:val="27"/>
          <w:szCs w:val="27"/>
        </w:rPr>
        <w:t>android</w:t>
      </w:r>
      <w:r w:rsidR="00FD1163">
        <w:rPr>
          <w:rFonts w:hint="eastAsia"/>
          <w:color w:val="BABABA"/>
          <w:sz w:val="27"/>
          <w:szCs w:val="27"/>
        </w:rPr>
        <w:t>:configChanges=</w:t>
      </w:r>
      <w:r w:rsidR="00FD1163">
        <w:rPr>
          <w:rFonts w:hint="eastAsia"/>
          <w:color w:val="6A8759"/>
          <w:sz w:val="27"/>
          <w:szCs w:val="27"/>
        </w:rPr>
        <w:t>"orientation|keyboardHidden|screenSize"</w:t>
      </w:r>
      <w:r w:rsidR="00FD1163">
        <w:rPr>
          <w:rFonts w:hint="eastAsia"/>
          <w:color w:val="6A8759"/>
          <w:sz w:val="27"/>
          <w:szCs w:val="27"/>
        </w:rPr>
        <w:br/>
        <w:t xml:space="preserve">    </w:t>
      </w:r>
      <w:r w:rsidR="00FD1163">
        <w:rPr>
          <w:rFonts w:hint="eastAsia"/>
          <w:color w:val="9876AA"/>
          <w:sz w:val="27"/>
          <w:szCs w:val="27"/>
        </w:rPr>
        <w:t>android</w:t>
      </w:r>
      <w:r w:rsidR="00FD1163">
        <w:rPr>
          <w:rFonts w:hint="eastAsia"/>
          <w:color w:val="BABABA"/>
          <w:sz w:val="27"/>
          <w:szCs w:val="27"/>
        </w:rPr>
        <w:t>:screenOrientation=</w:t>
      </w:r>
      <w:r w:rsidR="00FD1163">
        <w:rPr>
          <w:rFonts w:hint="eastAsia"/>
          <w:color w:val="6A8759"/>
          <w:sz w:val="27"/>
          <w:szCs w:val="27"/>
        </w:rPr>
        <w:t>"sensorLandscape"</w:t>
      </w:r>
      <w:r w:rsidR="00FD1163">
        <w:rPr>
          <w:rFonts w:hint="eastAsia"/>
          <w:color w:val="E8BF6A"/>
          <w:sz w:val="27"/>
          <w:szCs w:val="27"/>
        </w:rPr>
        <w:t>&gt;&lt;/activity&gt;</w:t>
      </w:r>
      <w:r w:rsidR="00FD1163">
        <w:rPr>
          <w:rFonts w:hint="eastAsia"/>
          <w:color w:val="E8BF6A"/>
          <w:sz w:val="27"/>
          <w:szCs w:val="27"/>
        </w:rPr>
        <w:br/>
      </w:r>
    </w:p>
    <w:p w14:paraId="76967361" w14:textId="77777777" w:rsidR="00247286" w:rsidRDefault="00247286" w:rsidP="00247286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</w:p>
    <w:p w14:paraId="73D5B63D" w14:textId="583F9F8E" w:rsidR="000A10D8" w:rsidRDefault="00C17A97" w:rsidP="00247286">
      <w:pPr>
        <w:pStyle w:val="HTML0"/>
        <w:shd w:val="clear" w:color="auto" w:fill="2B2B2B"/>
        <w:rPr>
          <w:color w:val="FF0000"/>
          <w:sz w:val="27"/>
          <w:szCs w:val="27"/>
        </w:rPr>
      </w:pPr>
      <w:r w:rsidRPr="000A10D8">
        <w:rPr>
          <w:color w:val="FF0000"/>
          <w:sz w:val="27"/>
          <w:szCs w:val="27"/>
        </w:rPr>
        <w:t xml:space="preserve">&lt;!-- Notice: </w:t>
      </w:r>
      <w:r w:rsidR="000A10D8">
        <w:rPr>
          <w:color w:val="FF0000"/>
          <w:sz w:val="27"/>
          <w:szCs w:val="27"/>
        </w:rPr>
        <w:t xml:space="preserve">don’t set </w:t>
      </w:r>
      <w:r w:rsidRPr="000A10D8">
        <w:rPr>
          <w:color w:val="FF0000"/>
          <w:sz w:val="27"/>
          <w:szCs w:val="27"/>
        </w:rPr>
        <w:t>orientation</w:t>
      </w:r>
      <w:r w:rsidR="000A10D8">
        <w:rPr>
          <w:color w:val="FF0000"/>
          <w:sz w:val="27"/>
          <w:szCs w:val="27"/>
        </w:rPr>
        <w:t>, it</w:t>
      </w:r>
      <w:r w:rsidRPr="000A10D8">
        <w:rPr>
          <w:color w:val="FF0000"/>
          <w:sz w:val="27"/>
          <w:szCs w:val="27"/>
        </w:rPr>
        <w:t xml:space="preserve"> will be set by SDK code dynamic --&gt;</w:t>
      </w:r>
    </w:p>
    <w:p w14:paraId="04D54EB9" w14:textId="68BD27D6" w:rsidR="00247286" w:rsidRDefault="00247286" w:rsidP="00247286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r>
        <w:rPr>
          <w:rFonts w:hint="eastAsia"/>
          <w:color w:val="6A8759"/>
          <w:sz w:val="27"/>
          <w:szCs w:val="27"/>
        </w:rPr>
        <w:t>="com.ulusdk.ULUMainActivity"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r>
        <w:rPr>
          <w:rFonts w:hint="eastAsia"/>
          <w:color w:val="6A8759"/>
          <w:sz w:val="27"/>
          <w:szCs w:val="27"/>
        </w:rPr>
        <w:t>="orientation|keyboardHidden|screenSize"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:theme</w:t>
      </w:r>
      <w:r>
        <w:rPr>
          <w:rFonts w:hint="eastAsia"/>
          <w:color w:val="6A8759"/>
          <w:sz w:val="27"/>
          <w:szCs w:val="27"/>
        </w:rPr>
        <w:t>="@style/ulu_activity"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br/>
        <w:t xml:space="preserve">   </w:t>
      </w:r>
      <w:r>
        <w:rPr>
          <w:rFonts w:hint="eastAsia"/>
          <w:color w:val="E8BF6A"/>
          <w:sz w:val="27"/>
          <w:szCs w:val="27"/>
        </w:rPr>
        <w:t>&gt;&lt;/activity&gt;</w:t>
      </w:r>
    </w:p>
    <w:p w14:paraId="0639B3B3" w14:textId="77777777" w:rsidR="00247286" w:rsidRDefault="00247286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</w:p>
    <w:p w14:paraId="6EAF9F1C" w14:textId="77777777" w:rsidR="00FD1163" w:rsidRDefault="00FD1163" w:rsidP="00FD116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</w:t>
      </w:r>
      <w:r w:rsidR="00660294">
        <w:rPr>
          <w:rFonts w:hint="eastAsia"/>
          <w:color w:val="6A8759"/>
          <w:sz w:val="27"/>
          <w:szCs w:val="27"/>
        </w:rPr>
        <w:t>om.ulusdk.BindMailActivity"</w:t>
      </w:r>
      <w:r w:rsidR="00660294"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:configChanges=</w:t>
      </w:r>
      <w:r>
        <w:rPr>
          <w:rFonts w:hint="eastAsia"/>
          <w:color w:val="6A8759"/>
          <w:sz w:val="27"/>
          <w:szCs w:val="27"/>
        </w:rPr>
        <w:t>"orientation|keyboardHidden|screenSize"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:screenOrientation=</w:t>
      </w:r>
      <w:r>
        <w:rPr>
          <w:rFonts w:hint="eastAsia"/>
          <w:color w:val="6A8759"/>
          <w:sz w:val="27"/>
          <w:szCs w:val="27"/>
        </w:rPr>
        <w:t>"sensorLandscape"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"com.ulu</w:t>
      </w:r>
      <w:r w:rsidR="00660294">
        <w:rPr>
          <w:rFonts w:hint="eastAsia"/>
          <w:color w:val="6A8759"/>
          <w:sz w:val="27"/>
          <w:szCs w:val="27"/>
        </w:rPr>
        <w:t>sdk.ChangePasswordActivity"</w:t>
      </w:r>
      <w:r w:rsidR="00660294"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:configChanges=</w:t>
      </w:r>
      <w:r>
        <w:rPr>
          <w:rFonts w:hint="eastAsia"/>
          <w:color w:val="6A8759"/>
          <w:sz w:val="27"/>
          <w:szCs w:val="27"/>
        </w:rPr>
        <w:t>"orientation|keyboardHidden|screenSize"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:screenOrientation=</w:t>
      </w:r>
      <w:r>
        <w:rPr>
          <w:rFonts w:hint="eastAsia"/>
          <w:color w:val="6A8759"/>
          <w:sz w:val="27"/>
          <w:szCs w:val="27"/>
        </w:rPr>
        <w:t>"sensorLandscape"</w:t>
      </w:r>
      <w:r>
        <w:rPr>
          <w:rFonts w:hint="eastAsia"/>
          <w:color w:val="E8BF6A"/>
          <w:sz w:val="27"/>
          <w:szCs w:val="27"/>
        </w:rPr>
        <w:t>&gt;&lt;/activity&gt;</w:t>
      </w:r>
    </w:p>
    <w:p w14:paraId="6277E124" w14:textId="77777777"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"com.ulusdk.googlepush.ULUFirebaseMessagingService"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"com.google.firebase.MESSAGING_EVENT"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14:paraId="2C05188B" w14:textId="77777777"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>&lt;!-- facebook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"com.facebook.sdk.ApplicationId"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"@string/facebook_app_id"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"com.facebook.FacebookActivity"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 xml:space="preserve">:configChanges= </w:t>
      </w:r>
      <w:r>
        <w:rPr>
          <w:rFonts w:hint="eastAsia"/>
          <w:color w:val="6A8759"/>
          <w:sz w:val="27"/>
          <w:szCs w:val="27"/>
        </w:rPr>
        <w:t>"keyboard|keyboardHidden|screenLayout|screenSize|orientation"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:label=</w:t>
      </w:r>
      <w:r>
        <w:rPr>
          <w:rFonts w:hint="eastAsia"/>
          <w:color w:val="6A8759"/>
          <w:sz w:val="27"/>
          <w:szCs w:val="27"/>
        </w:rPr>
        <w:t xml:space="preserve">"@string/app_name"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"com.facebook.CustomTabActivity"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"android.intent.action.VIEW"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"android.intent.category.DEFAULT"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"android.intent.category.BROWSABLE"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:scheme=</w:t>
      </w:r>
      <w:r>
        <w:rPr>
          <w:rFonts w:hint="eastAsia"/>
          <w:color w:val="6A8759"/>
          <w:sz w:val="27"/>
          <w:szCs w:val="27"/>
        </w:rPr>
        <w:t xml:space="preserve">"@string/fb_login_protocol_scheme"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14:paraId="2C21D99F" w14:textId="00B56095" w:rsidR="00CF4DA7" w:rsidRPr="00260717" w:rsidRDefault="00E62116" w:rsidP="00260717">
      <w:pPr>
        <w:pStyle w:val="4"/>
      </w:pPr>
      <w:r w:rsidRPr="00260717">
        <w:rPr>
          <w:rStyle w:val="a8"/>
          <w:rFonts w:hint="eastAsia"/>
          <w:b/>
          <w:bCs/>
        </w:rPr>
        <w:t>2.3.</w:t>
      </w:r>
      <w:r w:rsidRPr="00260717">
        <w:t xml:space="preserve"> XML Setting</w:t>
      </w:r>
    </w:p>
    <w:p w14:paraId="29A66CA6" w14:textId="4A6B7AF9" w:rsidR="00CF4DA7" w:rsidRDefault="000C74E1" w:rsidP="00CF4DA7">
      <w:r>
        <w:t xml:space="preserve">In </w:t>
      </w:r>
      <w:r w:rsidR="00CF4DA7">
        <w:t>Strings.xml</w:t>
      </w:r>
      <w:r>
        <w:t xml:space="preserve"> add ‘</w:t>
      </w:r>
      <w:r w:rsidR="00CF4DA7">
        <w:t>facebook_app_id</w:t>
      </w:r>
      <w:r>
        <w:t>’ and ‘</w:t>
      </w:r>
      <w:r w:rsidR="00CF4DA7">
        <w:t>fb_login_protocol_scheme</w:t>
      </w:r>
      <w:r>
        <w:t>’</w:t>
      </w:r>
      <w:r w:rsidR="008719C1">
        <w:rPr>
          <w:rFonts w:hint="eastAsia"/>
        </w:rPr>
        <w:t>，</w:t>
      </w:r>
      <w:r>
        <w:t>’</w:t>
      </w:r>
      <w:r w:rsidRPr="00A114DE">
        <w:rPr>
          <w:rFonts w:hint="eastAsia"/>
        </w:rPr>
        <w:t xml:space="preserve"> </w:t>
      </w:r>
      <w:r w:rsidR="00A114DE" w:rsidRPr="00A114DE">
        <w:rPr>
          <w:rFonts w:hint="eastAsia"/>
        </w:rPr>
        <w:t>google_pay_key</w:t>
      </w:r>
      <w:r>
        <w:t>’</w:t>
      </w:r>
      <w:r w:rsidR="002D72A4">
        <w:rPr>
          <w:rFonts w:hint="eastAsia"/>
        </w:rPr>
        <w:t>，go</w:t>
      </w:r>
      <w:r w:rsidR="002D72A4">
        <w:t>ogle-service</w:t>
      </w:r>
      <w:r w:rsidR="008C5258">
        <w:t>.json</w:t>
      </w:r>
      <w:r>
        <w:t xml:space="preserve"> provide by ULU</w:t>
      </w:r>
    </w:p>
    <w:p w14:paraId="70A2E582" w14:textId="77777777" w:rsidR="008719C1" w:rsidRPr="008719C1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&lt;!--facebook sdk--&gt;</w:t>
      </w: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"facebook_app</w:t>
      </w:r>
      <w:r w:rsidRPr="00E62116">
        <w:rPr>
          <w:rFonts w:ascii="宋体" w:eastAsia="宋体" w:hAnsi="宋体" w:cs="宋体" w:hint="eastAsia"/>
          <w:color w:val="6A8759"/>
          <w:kern w:val="0"/>
          <w:sz w:val="27"/>
          <w:szCs w:val="27"/>
          <w:u w:val="single"/>
        </w:rPr>
        <w:t>_id"</w:t>
      </w:r>
      <w:r w:rsidRPr="00E62116">
        <w:rPr>
          <w:rFonts w:ascii="宋体" w:eastAsia="宋体" w:hAnsi="宋体" w:cs="宋体" w:hint="eastAsia"/>
          <w:color w:val="E8BF6A"/>
          <w:kern w:val="0"/>
          <w:sz w:val="27"/>
          <w:szCs w:val="27"/>
          <w:u w:val="single"/>
        </w:rPr>
        <w:t>&gt;</w:t>
      </w:r>
      <w:r w:rsidRPr="00E62116">
        <w:rPr>
          <w:rFonts w:ascii="宋体" w:eastAsia="宋体" w:hAnsi="宋体" w:cs="宋体" w:hint="eastAsia"/>
          <w:color w:val="A9B7C6"/>
          <w:kern w:val="0"/>
          <w:sz w:val="27"/>
          <w:szCs w:val="27"/>
          <w:u w:val="single"/>
        </w:rPr>
        <w:t>1070581506477121</w:t>
      </w:r>
      <w:r w:rsidRPr="00E62116">
        <w:rPr>
          <w:rFonts w:ascii="宋体" w:eastAsia="宋体" w:hAnsi="宋体" w:cs="宋体" w:hint="eastAsia"/>
          <w:color w:val="E8BF6A"/>
          <w:kern w:val="0"/>
          <w:sz w:val="27"/>
          <w:szCs w:val="27"/>
          <w:u w:val="single"/>
        </w:rPr>
        <w:t>&lt;/s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"fb_login_protocol_scheme"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fb1070581506477121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"google_pay_key"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IIBIjANBgkqhkiG9w0BAQEFAAOCAQ8AMIIBCgKCAQEA5gxYJh+OKDOHshIS8VXy/ikqMu8ooqSZhUpRBruo90IvgSLzRzgMB3k1qWh1/d/zMzWoX6kaDNLbUQgWupWNMdRNn4ANFqXfIjJhII3c/wCa/UYrZHbrGudnbGcTi1QHHOYxy7TuPNiFqmsmJ20k7hfj4IsKXPQ3DZrClO/cc67jxz6C+JF+huHouYxGhDtreJl438dvTKmzIBDz2/EIGs2GgfDMxYX7JhSf9nrNgl0XtRjhZuxWXLvZgx359Ql/VtJvBA70QIEgV7lxviNJm/ode4xaAJbO+fN25ebBZP/+IjtfrjfUtHdBtf3N8yHaGvVPobn5lwXr/bgEp4OczwIDAQAB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</w:p>
    <w:p w14:paraId="344B97D3" w14:textId="77777777" w:rsidR="00CF4DA7" w:rsidRPr="008719C1" w:rsidRDefault="00CF4DA7" w:rsidP="00CF4DA7"/>
    <w:p w14:paraId="530C4D32" w14:textId="77777777" w:rsidR="005C00C2" w:rsidRDefault="005C00C2" w:rsidP="00CF4DA7"/>
    <w:p w14:paraId="19FA6550" w14:textId="6BF86ABF" w:rsidR="005C00C2" w:rsidRDefault="00080713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bookmarkStart w:id="3" w:name="_Toc22288812"/>
      <w:r>
        <w:rPr>
          <w:rFonts w:ascii="微软雅黑" w:eastAsia="微软雅黑" w:hAnsi="微软雅黑" w:hint="eastAsia"/>
          <w:color w:val="323232"/>
          <w:sz w:val="24"/>
          <w:szCs w:val="24"/>
        </w:rPr>
        <w:t xml:space="preserve">3. </w:t>
      </w:r>
      <w:r w:rsidR="000C74E1">
        <w:rPr>
          <w:rFonts w:ascii="微软雅黑" w:eastAsia="微软雅黑" w:hAnsi="微软雅黑"/>
          <w:color w:val="323232"/>
          <w:sz w:val="24"/>
          <w:szCs w:val="24"/>
        </w:rPr>
        <w:t xml:space="preserve">ULU </w:t>
      </w:r>
      <w:r w:rsidR="005C00C2">
        <w:rPr>
          <w:rFonts w:ascii="微软雅黑" w:eastAsia="微软雅黑" w:hAnsi="微软雅黑" w:hint="eastAsia"/>
          <w:color w:val="323232"/>
          <w:sz w:val="24"/>
          <w:szCs w:val="24"/>
        </w:rPr>
        <w:t>SDK</w:t>
      </w:r>
      <w:r w:rsidR="005C32F6">
        <w:rPr>
          <w:rFonts w:ascii="微软雅黑" w:eastAsia="微软雅黑" w:hAnsi="微软雅黑" w:hint="eastAsia"/>
          <w:color w:val="323232"/>
          <w:sz w:val="24"/>
          <w:szCs w:val="24"/>
        </w:rPr>
        <w:t xml:space="preserve"> In</w:t>
      </w:r>
      <w:r w:rsidR="00B95663">
        <w:rPr>
          <w:rFonts w:ascii="微软雅黑" w:eastAsia="微软雅黑" w:hAnsi="微软雅黑" w:hint="eastAsia"/>
          <w:color w:val="323232"/>
          <w:sz w:val="24"/>
          <w:szCs w:val="24"/>
        </w:rPr>
        <w:t>tegration</w:t>
      </w:r>
      <w:bookmarkEnd w:id="3"/>
    </w:p>
    <w:p w14:paraId="360D61FD" w14:textId="77777777"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14:paraId="3A74FC08" w14:textId="2C48241C" w:rsidR="005C00C2" w:rsidRPr="00260717" w:rsidRDefault="005C00C2" w:rsidP="00260717">
      <w:pPr>
        <w:pStyle w:val="4"/>
      </w:pPr>
      <w:r w:rsidRPr="00260717">
        <w:rPr>
          <w:rFonts w:hint="eastAsia"/>
        </w:rPr>
        <w:t>3.1.</w:t>
      </w:r>
      <w:r w:rsidR="003504A8" w:rsidRPr="00260717">
        <w:rPr>
          <w:rFonts w:hint="eastAsia"/>
        </w:rPr>
        <w:t xml:space="preserve"> </w:t>
      </w:r>
      <w:r w:rsidR="003504A8" w:rsidRPr="00260717">
        <w:t xml:space="preserve">Get </w:t>
      </w:r>
      <w:r w:rsidR="003504A8" w:rsidRPr="00260717">
        <w:rPr>
          <w:rFonts w:hint="eastAsia"/>
        </w:rPr>
        <w:t>SDK instance</w:t>
      </w:r>
    </w:p>
    <w:p w14:paraId="34F57F92" w14:textId="77777777"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</w:t>
      </w:r>
    </w:p>
    <w:p w14:paraId="492BD483" w14:textId="77777777" w:rsidR="005C00C2" w:rsidRDefault="005C00C2" w:rsidP="00CF4DA7"/>
    <w:p w14:paraId="31848294" w14:textId="1329F923" w:rsidR="005C00C2" w:rsidRPr="00AC1B51" w:rsidRDefault="005C00C2" w:rsidP="00260717">
      <w:pPr>
        <w:pStyle w:val="4"/>
        <w:rPr>
          <w:shd w:val="clear" w:color="auto" w:fill="FFFFFF"/>
        </w:rPr>
      </w:pPr>
      <w:r>
        <w:br/>
      </w:r>
      <w:r>
        <w:rPr>
          <w:rFonts w:hint="eastAsia"/>
          <w:shd w:val="clear" w:color="auto" w:fill="FFFFFF"/>
        </w:rPr>
        <w:t>3.2.</w:t>
      </w:r>
      <w:r w:rsidR="003504A8">
        <w:rPr>
          <w:shd w:val="clear" w:color="auto" w:fill="FFFFFF"/>
        </w:rPr>
        <w:t xml:space="preserve">Lifetime interface </w:t>
      </w:r>
      <w:r w:rsidR="003504A8">
        <w:rPr>
          <w:rFonts w:hint="eastAsia"/>
          <w:shd w:val="clear" w:color="auto" w:fill="FFFFFF"/>
        </w:rPr>
        <w:t>(</w:t>
      </w:r>
      <w:r w:rsidR="003504A8" w:rsidRPr="0001280C">
        <w:rPr>
          <w:i/>
          <w:color w:val="FF0000"/>
          <w:sz w:val="16"/>
          <w:szCs w:val="16"/>
          <w:shd w:val="clear" w:color="auto" w:fill="FFFFFF"/>
        </w:rPr>
        <w:t>Mandatory</w:t>
      </w:r>
      <w:r w:rsidR="003504A8">
        <w:rPr>
          <w:rFonts w:hint="eastAsia"/>
          <w:shd w:val="clear" w:color="auto" w:fill="FFFFFF"/>
        </w:rPr>
        <w:t>)</w:t>
      </w:r>
    </w:p>
    <w:p w14:paraId="43922B34" w14:textId="77777777"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().ULUOnCreat(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14:paraId="59902FA6" w14:textId="77777777"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14:paraId="0B80D145" w14:textId="77777777"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14:paraId="67E8EF00" w14:textId="77777777"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   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14:paraId="6E25AFE9" w14:textId="77777777"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(Context newBase)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.attachBaseContext(newBase)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().ULUattachBaseContext(newBase)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14:paraId="36DA607A" w14:textId="77777777"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14:paraId="72B3F246" w14:textId="77777777"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14:paraId="7C624BFB" w14:textId="77777777" w:rsidR="005C00C2" w:rsidRDefault="005C00C2" w:rsidP="00CF4DA7"/>
    <w:p w14:paraId="6209D365" w14:textId="08A8C9B5" w:rsidR="0052734A" w:rsidRPr="00260717" w:rsidRDefault="00A50D1E" w:rsidP="00260717">
      <w:pPr>
        <w:pStyle w:val="4"/>
      </w:pPr>
      <w:r w:rsidRPr="00260717">
        <w:rPr>
          <w:rStyle w:val="a8"/>
          <w:rFonts w:hint="eastAsia"/>
          <w:b/>
          <w:bCs/>
        </w:rPr>
        <w:t>3.3.SDK Init</w:t>
      </w:r>
      <w:r w:rsidR="00DC0636" w:rsidRPr="00260717">
        <w:rPr>
          <w:rStyle w:val="a8"/>
          <w:b/>
          <w:bCs/>
        </w:rPr>
        <w:t>ialize</w:t>
      </w:r>
      <w:r w:rsidRPr="00260717">
        <w:rPr>
          <w:rStyle w:val="a8"/>
          <w:rFonts w:hint="eastAsia"/>
          <w:b/>
          <w:bCs/>
        </w:rPr>
        <w:t xml:space="preserve"> </w:t>
      </w:r>
      <w:r w:rsidRPr="00260717">
        <w:rPr>
          <w:rFonts w:hint="eastAsia"/>
        </w:rPr>
        <w:t>(</w:t>
      </w:r>
      <w:r w:rsidRPr="00260717">
        <w:t>Mandatory</w:t>
      </w:r>
      <w:r w:rsidRPr="00260717">
        <w:rPr>
          <w:rFonts w:hint="eastAsia"/>
        </w:rPr>
        <w:t>)</w:t>
      </w:r>
    </w:p>
    <w:p w14:paraId="2DFFA33B" w14:textId="77777777" w:rsidR="0052734A" w:rsidRDefault="0052734A" w:rsidP="00CF4DA7"/>
    <w:p w14:paraId="4325EA98" w14:textId="6D793D9C"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String gameId=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().init(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FE039C">
        <w:rPr>
          <w:rFonts w:ascii="宋体" w:eastAsia="宋体" w:hAnsi="宋体" w:cs="宋体"/>
          <w:color w:val="6A8759"/>
          <w:kern w:val="0"/>
          <w:sz w:val="27"/>
          <w:szCs w:val="27"/>
        </w:rPr>
        <w:t>Init success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lastRenderedPageBreak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errorMsg)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FE039C">
        <w:rPr>
          <w:rFonts w:ascii="宋体" w:eastAsia="宋体" w:hAnsi="宋体" w:cs="宋体"/>
          <w:color w:val="6A8759"/>
          <w:kern w:val="0"/>
          <w:sz w:val="27"/>
          <w:szCs w:val="27"/>
        </w:rPr>
        <w:t xml:space="preserve">Init fail 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---"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14:paraId="20A5B318" w14:textId="77777777" w:rsidR="000F7ABF" w:rsidRPr="00A54325" w:rsidRDefault="000F7ABF" w:rsidP="000F7ABF"/>
    <w:p w14:paraId="0FD46C73" w14:textId="7CB05A95" w:rsidR="00AB3E22" w:rsidRPr="00260717" w:rsidRDefault="00DC0636" w:rsidP="00260717">
      <w:pPr>
        <w:pStyle w:val="4"/>
        <w:rPr>
          <w:rStyle w:val="a8"/>
          <w:b/>
          <w:bCs/>
        </w:rPr>
      </w:pPr>
      <w:r w:rsidRPr="00260717">
        <w:rPr>
          <w:rStyle w:val="a8"/>
          <w:rFonts w:hint="eastAsia"/>
          <w:b/>
          <w:bCs/>
        </w:rPr>
        <w:t>3.4.Login</w:t>
      </w:r>
      <w:r w:rsidRPr="00260717">
        <w:rPr>
          <w:rFonts w:hint="eastAsia"/>
        </w:rPr>
        <w:t>(</w:t>
      </w:r>
      <w:r w:rsidRPr="00260717">
        <w:t>Mandatory</w:t>
      </w:r>
      <w:r w:rsidRPr="00260717">
        <w:rPr>
          <w:rFonts w:hint="eastAsia"/>
        </w:rPr>
        <w:t>)</w:t>
      </w:r>
    </w:p>
    <w:p w14:paraId="63512B40" w14:textId="0D5EFD22" w:rsidR="0078782D" w:rsidRPr="0078782D" w:rsidRDefault="00260404" w:rsidP="0078782D">
      <w:r>
        <w:t xml:space="preserve">Return </w:t>
      </w:r>
      <w:r w:rsidR="0078782D">
        <w:rPr>
          <w:rFonts w:hint="eastAsia"/>
        </w:rPr>
        <w:t>“-</w:t>
      </w:r>
      <w:r w:rsidR="0078782D">
        <w:t>1</w:t>
      </w:r>
      <w:r w:rsidR="0078782D">
        <w:rPr>
          <w:rFonts w:hint="eastAsia"/>
        </w:rPr>
        <w:t>”</w:t>
      </w:r>
      <w:r>
        <w:t xml:space="preserve"> when Logi</w:t>
      </w:r>
      <w:r w:rsidR="00961C93">
        <w:t>n fail</w:t>
      </w:r>
    </w:p>
    <w:p w14:paraId="3BF52E49" w14:textId="1A491A9E"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uid=user.getUid()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token=user.getToken()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C11106">
        <w:rPr>
          <w:rFonts w:ascii="宋体" w:eastAsia="宋体" w:hAnsi="宋体" w:cs="宋体"/>
          <w:color w:val="6A8759"/>
          <w:kern w:val="0"/>
          <w:sz w:val="27"/>
          <w:szCs w:val="27"/>
        </w:rPr>
        <w:t>Login  success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C11106">
        <w:rPr>
          <w:rFonts w:ascii="宋体" w:eastAsia="宋体" w:hAnsi="宋体" w:cs="宋体"/>
          <w:color w:val="6A8759"/>
          <w:kern w:val="0"/>
          <w:sz w:val="27"/>
          <w:szCs w:val="27"/>
        </w:rPr>
        <w:t xml:space="preserve">Login </w:t>
      </w:r>
      <w:r w:rsidR="00C11106">
        <w:rPr>
          <w:rFonts w:ascii="宋体" w:eastAsia="宋体" w:hAnsi="宋体" w:cs="宋体"/>
          <w:color w:val="6A8759"/>
          <w:kern w:val="0"/>
          <w:sz w:val="27"/>
          <w:szCs w:val="27"/>
        </w:rPr>
        <w:lastRenderedPageBreak/>
        <w:t xml:space="preserve">fail 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14:paraId="47FD7FE9" w14:textId="77777777" w:rsidR="005D44F7" w:rsidRPr="00A54325" w:rsidRDefault="005D44F7" w:rsidP="005D44F7"/>
    <w:p w14:paraId="6320DBDE" w14:textId="42330C1B" w:rsidR="00613351" w:rsidRPr="00260717" w:rsidRDefault="00613351" w:rsidP="00260717">
      <w:pPr>
        <w:pStyle w:val="4"/>
        <w:rPr>
          <w:rStyle w:val="a8"/>
          <w:b/>
          <w:bCs/>
        </w:rPr>
      </w:pPr>
      <w:r w:rsidRPr="00260717">
        <w:rPr>
          <w:rStyle w:val="a8"/>
          <w:rFonts w:hint="eastAsia"/>
          <w:b/>
          <w:bCs/>
        </w:rPr>
        <w:t>3.</w:t>
      </w:r>
      <w:r w:rsidRPr="00260717">
        <w:rPr>
          <w:rStyle w:val="a8"/>
          <w:b/>
          <w:bCs/>
        </w:rPr>
        <w:t>5</w:t>
      </w:r>
      <w:r w:rsidR="00012BC7" w:rsidRPr="00260717">
        <w:rPr>
          <w:rStyle w:val="a8"/>
          <w:rFonts w:hint="eastAsia"/>
          <w:b/>
          <w:bCs/>
        </w:rPr>
        <w:t xml:space="preserve">.Pay </w:t>
      </w:r>
      <w:r w:rsidR="00A211DA" w:rsidRPr="00260717">
        <w:rPr>
          <w:rFonts w:hint="eastAsia"/>
        </w:rPr>
        <w:t>(</w:t>
      </w:r>
      <w:r w:rsidR="00A211DA" w:rsidRPr="00260717">
        <w:t>Mandatory</w:t>
      </w:r>
      <w:r w:rsidR="00A211DA" w:rsidRPr="00260717">
        <w:rPr>
          <w:rFonts w:hint="eastAsia"/>
        </w:rPr>
        <w:t>)</w:t>
      </w:r>
    </w:p>
    <w:p w14:paraId="7E9FC5C3" w14:textId="35EF4B3D" w:rsidR="00801A77" w:rsidRDefault="00A211DA" w:rsidP="00801A77">
      <w:r>
        <w:t>Return ‘</w:t>
      </w:r>
      <w:r w:rsidR="00801A77">
        <w:rPr>
          <w:rFonts w:hint="eastAsia"/>
        </w:rPr>
        <w:t>-</w:t>
      </w:r>
      <w:r w:rsidR="00801A77">
        <w:t>2</w:t>
      </w:r>
      <w:r>
        <w:t>’ when payment failed</w:t>
      </w:r>
    </w:p>
    <w:p w14:paraId="5272BC2E" w14:textId="77777777" w:rsidR="00801A77" w:rsidRPr="00801A77" w:rsidRDefault="00801A77" w:rsidP="00801A77"/>
    <w:p w14:paraId="16AA11BF" w14:textId="0191BA44" w:rsidR="009C3840" w:rsidRPr="009C3840" w:rsidRDefault="009C3840" w:rsidP="009C38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 uluOrder=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ULUOrder()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="00C2484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uluOrder.setExtraData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C24846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ExtraData</w:t>
      </w:r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="00985C2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//the value will passthrough to server side callback when payment success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uluOrder.setProductId(</w:t>
      </w:r>
      <w:r w:rsidRPr="009C3840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uluOrder.setProductName(</w:t>
      </w:r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"productName"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 uluRole=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uluRole.setRoleId(</w:t>
      </w:r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"roleId"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9C38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().uluGooglePay(uluOrder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,new 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ULUPayListenter() {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r w:rsidRPr="009C38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9C38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9C384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onPaySuccess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orderId) {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 Toast.</w:t>
      </w:r>
      <w:r w:rsidRPr="009C38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9C38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pay_success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9C38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9C38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9C38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9C384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onPayFail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orderId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errorMsg) {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9C38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9C38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pay_fail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)+errorMsg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9C38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14:paraId="1577887B" w14:textId="77777777" w:rsidR="002A4576" w:rsidRPr="009C3840" w:rsidRDefault="002A4576" w:rsidP="009476DA">
      <w:pPr>
        <w:pStyle w:val="HTML0"/>
        <w:shd w:val="clear" w:color="auto" w:fill="2B2B2B"/>
        <w:rPr>
          <w:ins w:id="4" w:author="mine" w:date="2019-05-14T17:30:00Z"/>
        </w:rPr>
      </w:pPr>
    </w:p>
    <w:p w14:paraId="25BBA416" w14:textId="62735237" w:rsidR="002A4576" w:rsidRPr="002A4576" w:rsidRDefault="002A4576" w:rsidP="002A4576">
      <w:pPr>
        <w:pStyle w:val="4"/>
        <w:shd w:val="clear" w:color="auto" w:fill="FFFFFF"/>
        <w:spacing w:before="0" w:after="0"/>
        <w:rPr>
          <w:ins w:id="5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</w:ins>
      <w:r w:rsidR="00075BA1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 xml:space="preserve"> Open </w:t>
      </w:r>
      <w:r w:rsidR="00847AC1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‘</w:t>
      </w:r>
      <w:r w:rsidR="00075BA1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User Center</w:t>
      </w:r>
      <w:r w:rsidR="00847AC1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’</w:t>
      </w:r>
      <w:r w:rsidR="00075BA1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 xml:space="preserve"> Page</w:t>
      </w:r>
      <w:r w:rsidR="00075BA1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 w:rsidR="00075BA1" w:rsidRPr="00012BC7">
        <w:rPr>
          <w:rFonts w:ascii="微软雅黑" w:eastAsia="微软雅黑" w:hAnsi="微软雅黑" w:hint="eastAsia"/>
          <w:b w:val="0"/>
          <w:bCs w:val="0"/>
          <w:color w:val="323232"/>
          <w:sz w:val="16"/>
          <w:szCs w:val="16"/>
          <w:shd w:val="clear" w:color="auto" w:fill="FFFFFF"/>
        </w:rPr>
        <w:t>(</w:t>
      </w:r>
      <w:r w:rsidR="00075BA1" w:rsidRPr="00012BC7">
        <w:rPr>
          <w:rFonts w:ascii="微软雅黑" w:eastAsia="微软雅黑" w:hAnsi="微软雅黑"/>
          <w:b w:val="0"/>
          <w:bCs w:val="0"/>
          <w:i/>
          <w:color w:val="FF0000"/>
          <w:sz w:val="16"/>
          <w:szCs w:val="16"/>
          <w:shd w:val="clear" w:color="auto" w:fill="FFFFFF"/>
        </w:rPr>
        <w:t>Mandatory</w:t>
      </w:r>
      <w:r w:rsidR="00075BA1" w:rsidRPr="00012BC7">
        <w:rPr>
          <w:rFonts w:ascii="微软雅黑" w:eastAsia="微软雅黑" w:hAnsi="微软雅黑" w:hint="eastAsia"/>
          <w:b w:val="0"/>
          <w:bCs w:val="0"/>
          <w:color w:val="323232"/>
          <w:sz w:val="16"/>
          <w:szCs w:val="16"/>
          <w:shd w:val="clear" w:color="auto" w:fill="FFFFFF"/>
        </w:rPr>
        <w:t>)</w:t>
      </w:r>
    </w:p>
    <w:p w14:paraId="2A92ABD2" w14:textId="246459DC" w:rsidR="00F0255E" w:rsidRPr="00F0255E" w:rsidRDefault="00F0255E" w:rsidP="00F025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().enterUserCenter()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14:paraId="57D66A3C" w14:textId="77777777" w:rsidR="002A4576" w:rsidRPr="00F0255E" w:rsidRDefault="002A4576" w:rsidP="002A4576">
      <w:pPr>
        <w:rPr>
          <w:ins w:id="7" w:author="mine" w:date="2019-05-14T17:30:00Z"/>
        </w:rPr>
      </w:pPr>
    </w:p>
    <w:p w14:paraId="57B65C8F" w14:textId="41D091FD"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9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AA3946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Query production info from Google</w:t>
      </w:r>
      <w:r w:rsidR="006849C0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 w:rsidR="006849C0" w:rsidRPr="00012BC7">
        <w:rPr>
          <w:rFonts w:ascii="微软雅黑" w:eastAsia="微软雅黑" w:hAnsi="微软雅黑" w:hint="eastAsia"/>
          <w:b w:val="0"/>
          <w:bCs w:val="0"/>
          <w:color w:val="323232"/>
          <w:sz w:val="16"/>
          <w:szCs w:val="16"/>
          <w:shd w:val="clear" w:color="auto" w:fill="FFFFFF"/>
        </w:rPr>
        <w:t>(</w:t>
      </w:r>
      <w:r w:rsidR="006849C0">
        <w:rPr>
          <w:rFonts w:ascii="微软雅黑" w:eastAsia="微软雅黑" w:hAnsi="微软雅黑"/>
          <w:b w:val="0"/>
          <w:bCs w:val="0"/>
          <w:i/>
          <w:color w:val="FF0000"/>
          <w:sz w:val="16"/>
          <w:szCs w:val="16"/>
          <w:shd w:val="clear" w:color="auto" w:fill="FFFFFF"/>
        </w:rPr>
        <w:t>Optional</w:t>
      </w:r>
      <w:r w:rsidR="006849C0" w:rsidRPr="00012BC7">
        <w:rPr>
          <w:rFonts w:ascii="微软雅黑" w:eastAsia="微软雅黑" w:hAnsi="微软雅黑" w:hint="eastAsia"/>
          <w:b w:val="0"/>
          <w:bCs w:val="0"/>
          <w:color w:val="323232"/>
          <w:sz w:val="16"/>
          <w:szCs w:val="16"/>
          <w:shd w:val="clear" w:color="auto" w:fill="FFFFFF"/>
        </w:rPr>
        <w:t>)</w:t>
      </w:r>
    </w:p>
    <w:p w14:paraId="0A09AED9" w14:textId="3C8205CE" w:rsidR="00801A77" w:rsidRDefault="003658C0" w:rsidP="00801A77">
      <w:r>
        <w:t>Return ‘</w:t>
      </w:r>
      <w:r w:rsidR="00801A77">
        <w:rPr>
          <w:rFonts w:hint="eastAsia"/>
        </w:rPr>
        <w:t>-</w:t>
      </w:r>
      <w:r w:rsidR="00801A77">
        <w:t>2</w:t>
      </w:r>
      <w:r>
        <w:t>’ when failed</w:t>
      </w:r>
    </w:p>
    <w:p w14:paraId="30856697" w14:textId="77777777" w:rsidR="00801A77" w:rsidRPr="00801A77" w:rsidRDefault="00801A77" w:rsidP="00801A77">
      <w:pPr>
        <w:rPr>
          <w:ins w:id="10" w:author="mine" w:date="2019-05-14T17:30:00Z"/>
        </w:rPr>
      </w:pPr>
    </w:p>
    <w:p w14:paraId="08BD8BB2" w14:textId="6A425386" w:rsidR="00801A77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ArrayList&lt;String&gt; skuList =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ArrayList&lt;String&gt; 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skuList.add(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().queryProductInfo(skuList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ULUQueryProductListener()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onQuerySuccess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(Map&lt;String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SkuDetails&gt; map)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SkuDetails skuDetails=map.get(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AF1D2F">
        <w:rPr>
          <w:rFonts w:ascii="宋体" w:eastAsia="宋体" w:hAnsi="宋体" w:cs="宋体"/>
          <w:color w:val="6A8759"/>
          <w:kern w:val="0"/>
          <w:sz w:val="27"/>
          <w:szCs w:val="27"/>
        </w:rPr>
        <w:t>Query s</w:t>
      </w:r>
      <w:r w:rsidR="005B03B9">
        <w:rPr>
          <w:rFonts w:ascii="宋体" w:eastAsia="宋体" w:hAnsi="宋体" w:cs="宋体"/>
          <w:color w:val="6A8759"/>
          <w:kern w:val="0"/>
          <w:sz w:val="27"/>
          <w:szCs w:val="27"/>
        </w:rPr>
        <w:t>uccess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  map.size()==="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+map.size()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onQueryFail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s) {</w:t>
      </w:r>
    </w:p>
    <w:p w14:paraId="6AA4E129" w14:textId="24C4269B" w:rsidR="00506E2C" w:rsidRPr="00506E2C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AF1D2F">
        <w:rPr>
          <w:rFonts w:ascii="宋体" w:eastAsia="宋体" w:hAnsi="宋体" w:cs="宋体"/>
          <w:color w:val="6A8759"/>
          <w:kern w:val="0"/>
          <w:sz w:val="27"/>
          <w:szCs w:val="27"/>
        </w:rPr>
        <w:t>Query fail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 "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14:paraId="525ED642" w14:textId="77777777" w:rsidR="002A4576" w:rsidRDefault="002A4576" w:rsidP="002A4576"/>
    <w:p w14:paraId="1B4E7F31" w14:textId="77777777" w:rsidR="00DE0C6F" w:rsidRPr="00DE0C6F" w:rsidRDefault="00DE0C6F" w:rsidP="00DE0C6F"/>
    <w:p w14:paraId="2D722CC8" w14:textId="4158BB47" w:rsidR="00DE0C6F" w:rsidRDefault="00DA144B" w:rsidP="0037118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3.9</w:t>
      </w:r>
      <w:ins w:id="11" w:author="mine" w:date="2019-05-14T17:30:00Z">
        <w:r w:rsidR="00F929CB"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9B4080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Upload Character role info</w:t>
      </w:r>
      <w:r w:rsidR="004D173E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 w:rsidR="004D173E" w:rsidRPr="00012BC7">
        <w:rPr>
          <w:rFonts w:ascii="微软雅黑" w:eastAsia="微软雅黑" w:hAnsi="微软雅黑" w:hint="eastAsia"/>
          <w:b w:val="0"/>
          <w:bCs w:val="0"/>
          <w:color w:val="323232"/>
          <w:sz w:val="16"/>
          <w:szCs w:val="16"/>
          <w:shd w:val="clear" w:color="auto" w:fill="FFFFFF"/>
        </w:rPr>
        <w:t>(</w:t>
      </w:r>
      <w:r w:rsidR="004D173E">
        <w:rPr>
          <w:rFonts w:ascii="微软雅黑" w:eastAsia="微软雅黑" w:hAnsi="微软雅黑"/>
          <w:b w:val="0"/>
          <w:bCs w:val="0"/>
          <w:i/>
          <w:color w:val="FF0000"/>
          <w:sz w:val="16"/>
          <w:szCs w:val="16"/>
          <w:shd w:val="clear" w:color="auto" w:fill="FFFFFF"/>
        </w:rPr>
        <w:t>Optional</w:t>
      </w:r>
      <w:r w:rsidR="004D173E" w:rsidRPr="00012BC7">
        <w:rPr>
          <w:rFonts w:ascii="微软雅黑" w:eastAsia="微软雅黑" w:hAnsi="微软雅黑" w:hint="eastAsia"/>
          <w:b w:val="0"/>
          <w:bCs w:val="0"/>
          <w:color w:val="323232"/>
          <w:sz w:val="16"/>
          <w:szCs w:val="16"/>
          <w:shd w:val="clear" w:color="auto" w:fill="FFFFFF"/>
        </w:rPr>
        <w:t>)</w:t>
      </w:r>
    </w:p>
    <w:p w14:paraId="1D1E07CF" w14:textId="77777777" w:rsidR="00B86B23" w:rsidRPr="00FB046A" w:rsidRDefault="00B86B23" w:rsidP="00B86B23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14:paraId="769039B5" w14:textId="77777777" w:rsidR="004D173E" w:rsidRDefault="009B4080" w:rsidP="00B86B23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4"/>
          <w:szCs w:val="24"/>
        </w:rPr>
      </w:pPr>
      <w:r>
        <w:rPr>
          <w:rFonts w:ascii="Consolas" w:eastAsia="宋体" w:hAnsi="Consolas" w:cs="宋体"/>
          <w:color w:val="323232"/>
          <w:kern w:val="0"/>
          <w:sz w:val="24"/>
          <w:szCs w:val="24"/>
        </w:rPr>
        <w:lastRenderedPageBreak/>
        <w:t>Suggest Game upload role info when CreateRole, Login and Level up</w:t>
      </w:r>
      <w:r w:rsidR="004D173E">
        <w:rPr>
          <w:rFonts w:ascii="Consolas" w:eastAsia="宋体" w:hAnsi="Consolas" w:cs="宋体"/>
          <w:color w:val="323232"/>
          <w:kern w:val="0"/>
          <w:sz w:val="24"/>
          <w:szCs w:val="24"/>
        </w:rPr>
        <w:t>.</w:t>
      </w:r>
    </w:p>
    <w:p w14:paraId="06EF9E79" w14:textId="77777777" w:rsidR="004D173E" w:rsidRDefault="004D173E" w:rsidP="00B86B23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4"/>
          <w:szCs w:val="24"/>
        </w:rPr>
      </w:pPr>
    </w:p>
    <w:p w14:paraId="241E56EF" w14:textId="472D66AC" w:rsidR="00B86B23" w:rsidRPr="00C00588" w:rsidRDefault="004D173E" w:rsidP="00B86B23">
      <w:pPr>
        <w:widowControl/>
        <w:shd w:val="clear" w:color="auto" w:fill="F5F5F5"/>
        <w:jc w:val="left"/>
        <w:rPr>
          <w:ins w:id="12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</w:t>
      </w:r>
      <w:r w:rsidR="00572B00" w:rsidRPr="00C00588">
        <w:rPr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  <w:t xml:space="preserve"> </w:t>
      </w:r>
    </w:p>
    <w:p w14:paraId="3AF9D449" w14:textId="77777777" w:rsidR="00B86B23" w:rsidRPr="00B86B23" w:rsidRDefault="00B86B23" w:rsidP="00B86B23"/>
    <w:p w14:paraId="1D51B69C" w14:textId="77777777"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=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"RoleLevel"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="0037118C"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().updateRoleInfo(uluRole)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14:paraId="62D73A17" w14:textId="77777777" w:rsidR="00F929CB" w:rsidRPr="00F929CB" w:rsidRDefault="00F929CB" w:rsidP="005D1916"/>
    <w:p w14:paraId="75DC5FC4" w14:textId="77B153CE" w:rsidR="0037118C" w:rsidRDefault="00DA144B" w:rsidP="0037118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3" w:author="mine" w:date="2019-05-14T17:30:00Z">
        <w:r w:rsidR="0037118C"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AA7C80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Open Customer Service center </w:t>
      </w:r>
      <w:r w:rsidR="00AA7C80" w:rsidRPr="00012BC7">
        <w:rPr>
          <w:rFonts w:ascii="微软雅黑" w:eastAsia="微软雅黑" w:hAnsi="微软雅黑" w:hint="eastAsia"/>
          <w:b w:val="0"/>
          <w:bCs w:val="0"/>
          <w:color w:val="323232"/>
          <w:sz w:val="16"/>
          <w:szCs w:val="16"/>
          <w:shd w:val="clear" w:color="auto" w:fill="FFFFFF"/>
        </w:rPr>
        <w:t>(</w:t>
      </w:r>
      <w:r w:rsidR="00AA7C80">
        <w:rPr>
          <w:rFonts w:ascii="微软雅黑" w:eastAsia="微软雅黑" w:hAnsi="微软雅黑"/>
          <w:b w:val="0"/>
          <w:bCs w:val="0"/>
          <w:i/>
          <w:color w:val="FF0000"/>
          <w:sz w:val="16"/>
          <w:szCs w:val="16"/>
          <w:shd w:val="clear" w:color="auto" w:fill="FFFFFF"/>
        </w:rPr>
        <w:t>Mandatory</w:t>
      </w:r>
      <w:r w:rsidR="00AA7C80" w:rsidRPr="00012BC7">
        <w:rPr>
          <w:rFonts w:ascii="微软雅黑" w:eastAsia="微软雅黑" w:hAnsi="微软雅黑" w:hint="eastAsia"/>
          <w:b w:val="0"/>
          <w:bCs w:val="0"/>
          <w:color w:val="323232"/>
          <w:sz w:val="16"/>
          <w:szCs w:val="16"/>
          <w:shd w:val="clear" w:color="auto" w:fill="FFFFFF"/>
        </w:rPr>
        <w:t>)</w:t>
      </w:r>
    </w:p>
    <w:p w14:paraId="2252D31F" w14:textId="77777777" w:rsidR="00DE0C6F" w:rsidRPr="00F929CB" w:rsidRDefault="00DE0C6F" w:rsidP="005D1916"/>
    <w:p w14:paraId="5E7A1BE9" w14:textId="77777777" w:rsidR="0037118C" w:rsidRDefault="0037118C" w:rsidP="0037118C">
      <w:pPr>
        <w:pStyle w:val="HTML0"/>
        <w:shd w:val="clear" w:color="auto" w:fill="2B2B2B"/>
        <w:rPr>
          <w:color w:val="CC7832"/>
          <w:sz w:val="27"/>
          <w:szCs w:val="27"/>
        </w:rPr>
      </w:pPr>
      <w:r>
        <w:rPr>
          <w:rFonts w:hint="eastAsia"/>
          <w:color w:val="9876AA"/>
          <w:sz w:val="27"/>
          <w:szCs w:val="27"/>
        </w:rPr>
        <w:t xml:space="preserve">uluRole </w:t>
      </w:r>
      <w:r>
        <w:rPr>
          <w:rFonts w:hint="eastAsia"/>
          <w:color w:val="A9B7C6"/>
          <w:sz w:val="27"/>
          <w:szCs w:val="27"/>
        </w:rPr>
        <w:t xml:space="preserve">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.setVipLevel(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.setRoleId(</w:t>
      </w:r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RoleId</w:t>
      </w:r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14:paraId="0D8D96B5" w14:textId="77777777" w:rsidR="00815321" w:rsidRPr="005D4E75" w:rsidRDefault="0037118C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().openCustomerService(</w:t>
      </w:r>
      <w:r w:rsidR="00C76F1E"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sectPr w:rsidR="00815321" w:rsidRPr="005D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0BEF6" w14:textId="77777777" w:rsidR="006F42E0" w:rsidRDefault="006F42E0" w:rsidP="00213AAD">
      <w:r>
        <w:separator/>
      </w:r>
    </w:p>
  </w:endnote>
  <w:endnote w:type="continuationSeparator" w:id="0">
    <w:p w14:paraId="2CAA34EC" w14:textId="77777777" w:rsidR="006F42E0" w:rsidRDefault="006F42E0" w:rsidP="00213AAD">
      <w:r>
        <w:continuationSeparator/>
      </w:r>
    </w:p>
  </w:endnote>
  <w:endnote w:type="continuationNotice" w:id="1">
    <w:p w14:paraId="2A16E53B" w14:textId="77777777" w:rsidR="006F42E0" w:rsidRDefault="006F42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7507F7" w14:textId="77777777" w:rsidR="006F42E0" w:rsidRDefault="006F42E0" w:rsidP="00213AAD">
      <w:r>
        <w:separator/>
      </w:r>
    </w:p>
  </w:footnote>
  <w:footnote w:type="continuationSeparator" w:id="0">
    <w:p w14:paraId="679CD4E4" w14:textId="77777777" w:rsidR="006F42E0" w:rsidRDefault="006F42E0" w:rsidP="00213AAD">
      <w:r>
        <w:continuationSeparator/>
      </w:r>
    </w:p>
  </w:footnote>
  <w:footnote w:type="continuationNotice" w:id="1">
    <w:p w14:paraId="455C6F94" w14:textId="77777777" w:rsidR="006F42E0" w:rsidRDefault="006F42E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1280C"/>
    <w:rsid w:val="00012BC7"/>
    <w:rsid w:val="00033A54"/>
    <w:rsid w:val="00033B79"/>
    <w:rsid w:val="00045827"/>
    <w:rsid w:val="00075BA1"/>
    <w:rsid w:val="00080713"/>
    <w:rsid w:val="000A10D8"/>
    <w:rsid w:val="000A273D"/>
    <w:rsid w:val="000B78AC"/>
    <w:rsid w:val="000C568D"/>
    <w:rsid w:val="000C74E1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7199C"/>
    <w:rsid w:val="00185F7F"/>
    <w:rsid w:val="00191152"/>
    <w:rsid w:val="00197A49"/>
    <w:rsid w:val="001A4953"/>
    <w:rsid w:val="001D1E20"/>
    <w:rsid w:val="001D50AE"/>
    <w:rsid w:val="001E2812"/>
    <w:rsid w:val="001E2EC5"/>
    <w:rsid w:val="00213AAD"/>
    <w:rsid w:val="002257B4"/>
    <w:rsid w:val="00230F79"/>
    <w:rsid w:val="00247286"/>
    <w:rsid w:val="00260404"/>
    <w:rsid w:val="00260717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06BBE"/>
    <w:rsid w:val="00316160"/>
    <w:rsid w:val="00327FA4"/>
    <w:rsid w:val="0033170F"/>
    <w:rsid w:val="00331811"/>
    <w:rsid w:val="003504A8"/>
    <w:rsid w:val="003563AC"/>
    <w:rsid w:val="00362540"/>
    <w:rsid w:val="003658C0"/>
    <w:rsid w:val="0037118C"/>
    <w:rsid w:val="003929C9"/>
    <w:rsid w:val="003E781F"/>
    <w:rsid w:val="003F26DE"/>
    <w:rsid w:val="004019F5"/>
    <w:rsid w:val="00411F92"/>
    <w:rsid w:val="004516B1"/>
    <w:rsid w:val="00453A99"/>
    <w:rsid w:val="00457616"/>
    <w:rsid w:val="00461AC2"/>
    <w:rsid w:val="0046583B"/>
    <w:rsid w:val="004749B8"/>
    <w:rsid w:val="0047706D"/>
    <w:rsid w:val="004C6AF7"/>
    <w:rsid w:val="004D173E"/>
    <w:rsid w:val="004F74D6"/>
    <w:rsid w:val="00506E2C"/>
    <w:rsid w:val="0051563D"/>
    <w:rsid w:val="0051696E"/>
    <w:rsid w:val="0052734A"/>
    <w:rsid w:val="00536ED4"/>
    <w:rsid w:val="00545450"/>
    <w:rsid w:val="00551151"/>
    <w:rsid w:val="0057233B"/>
    <w:rsid w:val="00572B00"/>
    <w:rsid w:val="00572DEC"/>
    <w:rsid w:val="00577439"/>
    <w:rsid w:val="00582880"/>
    <w:rsid w:val="005857B4"/>
    <w:rsid w:val="0059632B"/>
    <w:rsid w:val="005B03B9"/>
    <w:rsid w:val="005C00C2"/>
    <w:rsid w:val="005C1A6D"/>
    <w:rsid w:val="005C32F6"/>
    <w:rsid w:val="005D1916"/>
    <w:rsid w:val="005D44F7"/>
    <w:rsid w:val="005D4E75"/>
    <w:rsid w:val="005F11A1"/>
    <w:rsid w:val="005F5E6B"/>
    <w:rsid w:val="00601A39"/>
    <w:rsid w:val="00613351"/>
    <w:rsid w:val="00626AF6"/>
    <w:rsid w:val="00641822"/>
    <w:rsid w:val="00660294"/>
    <w:rsid w:val="0066605A"/>
    <w:rsid w:val="00666DF1"/>
    <w:rsid w:val="00670345"/>
    <w:rsid w:val="00674EA5"/>
    <w:rsid w:val="006844A2"/>
    <w:rsid w:val="006849C0"/>
    <w:rsid w:val="00693015"/>
    <w:rsid w:val="006C2700"/>
    <w:rsid w:val="006D517D"/>
    <w:rsid w:val="006F42E0"/>
    <w:rsid w:val="00751966"/>
    <w:rsid w:val="007533EA"/>
    <w:rsid w:val="007610A3"/>
    <w:rsid w:val="00775647"/>
    <w:rsid w:val="0078782D"/>
    <w:rsid w:val="00795797"/>
    <w:rsid w:val="007A5973"/>
    <w:rsid w:val="007B2FD1"/>
    <w:rsid w:val="007F279B"/>
    <w:rsid w:val="007F7B78"/>
    <w:rsid w:val="00801A77"/>
    <w:rsid w:val="00815321"/>
    <w:rsid w:val="00815AA3"/>
    <w:rsid w:val="00833E3B"/>
    <w:rsid w:val="0084273D"/>
    <w:rsid w:val="00847AC1"/>
    <w:rsid w:val="00851601"/>
    <w:rsid w:val="0085227B"/>
    <w:rsid w:val="00863A22"/>
    <w:rsid w:val="008719C1"/>
    <w:rsid w:val="00896550"/>
    <w:rsid w:val="008B08F3"/>
    <w:rsid w:val="008C5258"/>
    <w:rsid w:val="008D5327"/>
    <w:rsid w:val="008E3B3A"/>
    <w:rsid w:val="00923B49"/>
    <w:rsid w:val="00926AF4"/>
    <w:rsid w:val="00934A9F"/>
    <w:rsid w:val="009476DA"/>
    <w:rsid w:val="00961C93"/>
    <w:rsid w:val="00985C20"/>
    <w:rsid w:val="009A01A3"/>
    <w:rsid w:val="009B4080"/>
    <w:rsid w:val="009B68FE"/>
    <w:rsid w:val="009C25F6"/>
    <w:rsid w:val="009C34B9"/>
    <w:rsid w:val="009C3840"/>
    <w:rsid w:val="009D4CC3"/>
    <w:rsid w:val="009D5ED9"/>
    <w:rsid w:val="009E5AC6"/>
    <w:rsid w:val="00A0674D"/>
    <w:rsid w:val="00A114DE"/>
    <w:rsid w:val="00A211DA"/>
    <w:rsid w:val="00A31934"/>
    <w:rsid w:val="00A50D1E"/>
    <w:rsid w:val="00A54325"/>
    <w:rsid w:val="00A57CAD"/>
    <w:rsid w:val="00AA3946"/>
    <w:rsid w:val="00AA7C80"/>
    <w:rsid w:val="00AB33C8"/>
    <w:rsid w:val="00AB3E22"/>
    <w:rsid w:val="00AC1B51"/>
    <w:rsid w:val="00AD2CDB"/>
    <w:rsid w:val="00AE4663"/>
    <w:rsid w:val="00AF1D2F"/>
    <w:rsid w:val="00AF2F5B"/>
    <w:rsid w:val="00AF3F0B"/>
    <w:rsid w:val="00B063A1"/>
    <w:rsid w:val="00B34AC1"/>
    <w:rsid w:val="00B50A7D"/>
    <w:rsid w:val="00B66FF5"/>
    <w:rsid w:val="00B86B23"/>
    <w:rsid w:val="00B95663"/>
    <w:rsid w:val="00B96CE3"/>
    <w:rsid w:val="00BD3DE6"/>
    <w:rsid w:val="00BD40E0"/>
    <w:rsid w:val="00BE18A2"/>
    <w:rsid w:val="00C00588"/>
    <w:rsid w:val="00C11106"/>
    <w:rsid w:val="00C1656E"/>
    <w:rsid w:val="00C17A97"/>
    <w:rsid w:val="00C24846"/>
    <w:rsid w:val="00C326CB"/>
    <w:rsid w:val="00C43267"/>
    <w:rsid w:val="00C563B7"/>
    <w:rsid w:val="00C76F1E"/>
    <w:rsid w:val="00CC6DBD"/>
    <w:rsid w:val="00CD15C1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65C6"/>
    <w:rsid w:val="00DA144B"/>
    <w:rsid w:val="00DB45DB"/>
    <w:rsid w:val="00DC0636"/>
    <w:rsid w:val="00DE0C6F"/>
    <w:rsid w:val="00DE4EA4"/>
    <w:rsid w:val="00DE7B15"/>
    <w:rsid w:val="00DF1C64"/>
    <w:rsid w:val="00E2634C"/>
    <w:rsid w:val="00E30874"/>
    <w:rsid w:val="00E62116"/>
    <w:rsid w:val="00E75929"/>
    <w:rsid w:val="00EA2734"/>
    <w:rsid w:val="00EA7F84"/>
    <w:rsid w:val="00EC5BBA"/>
    <w:rsid w:val="00ED50FA"/>
    <w:rsid w:val="00EE3B55"/>
    <w:rsid w:val="00EE43D7"/>
    <w:rsid w:val="00EE7FC9"/>
    <w:rsid w:val="00EF0B82"/>
    <w:rsid w:val="00EF1E73"/>
    <w:rsid w:val="00EF7505"/>
    <w:rsid w:val="00F0092D"/>
    <w:rsid w:val="00F0255E"/>
    <w:rsid w:val="00F13ED7"/>
    <w:rsid w:val="00F14ED4"/>
    <w:rsid w:val="00F16379"/>
    <w:rsid w:val="00F62DAF"/>
    <w:rsid w:val="00F91D17"/>
    <w:rsid w:val="00F929CB"/>
    <w:rsid w:val="00FA1970"/>
    <w:rsid w:val="00FB046A"/>
    <w:rsid w:val="00FB56C7"/>
    <w:rsid w:val="00FC27E0"/>
    <w:rsid w:val="00FC71C4"/>
    <w:rsid w:val="00FD1163"/>
    <w:rsid w:val="00FD6E6F"/>
    <w:rsid w:val="00FE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4E1BF3"/>
  <w15:docId w15:val="{9B55B2A1-C6A1-4438-AD9D-7C2C3CE4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21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unhideWhenUsed/>
    <w:rsid w:val="00934A9F"/>
    <w:rPr>
      <w:color w:val="0000FF"/>
      <w:u w:val="single"/>
    </w:rPr>
  </w:style>
  <w:style w:type="table" w:customStyle="1" w:styleId="TableNormal1">
    <w:name w:val="Table Normal1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  <w:style w:type="paragraph" w:styleId="ad">
    <w:name w:val="List Paragraph"/>
    <w:basedOn w:val="a"/>
    <w:uiPriority w:val="34"/>
    <w:qFormat/>
    <w:rsid w:val="00AF2F5B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E6211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621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E62116"/>
    <w:pPr>
      <w:ind w:leftChars="400" w:left="840"/>
    </w:pPr>
  </w:style>
  <w:style w:type="table" w:styleId="ae">
    <w:name w:val="Table Grid"/>
    <w:basedOn w:val="a1"/>
    <w:uiPriority w:val="39"/>
    <w:rsid w:val="00626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26391-7F30-40E6-93CC-8B1105284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1441</Words>
  <Characters>8220</Characters>
  <Application>Microsoft Office Word</Application>
  <DocSecurity>0</DocSecurity>
  <Lines>68</Lines>
  <Paragraphs>19</Paragraphs>
  <ScaleCrop>false</ScaleCrop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3</cp:revision>
  <cp:lastPrinted>2019-10-18T03:15:00Z</cp:lastPrinted>
  <dcterms:created xsi:type="dcterms:W3CDTF">2019-10-18T03:16:00Z</dcterms:created>
  <dcterms:modified xsi:type="dcterms:W3CDTF">2019-10-18T03:17:00Z</dcterms:modified>
</cp:coreProperties>
</file>