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97" w:rsidRDefault="00795797" w:rsidP="00795797">
      <w:pPr>
        <w:widowControl/>
        <w:spacing w:after="160"/>
        <w:jc w:val="center"/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</w:pP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eastAsia="zh-TW"/>
        </w:rPr>
        <w:t>U.LU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</w:rPr>
        <w:t xml:space="preserve"> SDK</w:t>
      </w:r>
      <w:r>
        <w:rPr>
          <w:rFonts w:ascii="等线 Light" w:eastAsia="等线 Light" w:hAnsi="等线 Light" w:cs="等线 Light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 xml:space="preserve"> 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CN"/>
        </w:rPr>
        <w:t>开发者</w:t>
      </w:r>
      <w:r>
        <w:rPr>
          <w:rFonts w:ascii="等线 Light" w:eastAsia="等线 Light" w:hAnsi="等线 Light" w:cs="等线 Light" w:hint="eastAsia"/>
          <w:smallCaps/>
          <w:color w:val="323E4F"/>
          <w:spacing w:val="5"/>
          <w:kern w:val="0"/>
          <w:sz w:val="72"/>
          <w:szCs w:val="72"/>
          <w:u w:color="323E4F"/>
          <w:lang w:val="zh-TW" w:eastAsia="zh-TW"/>
        </w:rPr>
        <w:t>文档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作者：</w:t>
      </w:r>
      <w:r>
        <w:rPr>
          <w:color w:val="5A5A5A"/>
          <w:kern w:val="0"/>
          <w:sz w:val="20"/>
          <w:szCs w:val="20"/>
          <w:u w:color="5A5A5A"/>
          <w:lang w:val="zh-CN"/>
        </w:rPr>
        <w:t>颜鹏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审阅：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批准：</w:t>
      </w:r>
      <w:r w:rsidR="007533EA">
        <w:rPr>
          <w:rFonts w:hint="eastAsia"/>
          <w:color w:val="5A5A5A"/>
          <w:kern w:val="0"/>
          <w:sz w:val="20"/>
          <w:szCs w:val="20"/>
          <w:u w:color="5A5A5A"/>
          <w:lang w:val="zh-TW"/>
        </w:rPr>
        <w:t>钮</w:t>
      </w:r>
      <w:r w:rsidR="007533EA" w:rsidRPr="007533EA">
        <w:rPr>
          <w:rFonts w:hint="eastAsia"/>
          <w:color w:val="5A5A5A"/>
          <w:kern w:val="0"/>
          <w:sz w:val="20"/>
          <w:szCs w:val="20"/>
          <w:u w:color="5A5A5A"/>
          <w:lang w:val="zh-CN"/>
        </w:rPr>
        <w:t>小明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  <w:lang w:val="zh-TW" w:eastAsia="zh-TW"/>
        </w:rPr>
      </w:pPr>
      <w:r>
        <w:rPr>
          <w:color w:val="5A5A5A"/>
          <w:kern w:val="0"/>
          <w:sz w:val="20"/>
          <w:szCs w:val="20"/>
          <w:u w:color="5A5A5A"/>
          <w:lang w:val="zh-TW" w:eastAsia="zh-TW"/>
        </w:rPr>
        <w:t>上海游陆信息科技有限公司</w:t>
      </w:r>
    </w:p>
    <w:p w:rsidR="00795797" w:rsidRDefault="00795797" w:rsidP="00795797">
      <w:pPr>
        <w:widowControl/>
        <w:spacing w:after="160" w:line="288" w:lineRule="auto"/>
        <w:jc w:val="center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</w:rPr>
        <w:t>2019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年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10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月</w:t>
      </w:r>
      <w:r w:rsidR="007533E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1</w:t>
      </w:r>
      <w:r w:rsidR="009476DA">
        <w:rPr>
          <w:rFonts w:eastAsia="PMingLiU"/>
          <w:color w:val="5A5A5A"/>
          <w:kern w:val="0"/>
          <w:sz w:val="20"/>
          <w:szCs w:val="20"/>
          <w:u w:color="5A5A5A"/>
          <w:lang w:val="zh-TW" w:eastAsia="zh-TW"/>
        </w:rPr>
        <w:t>7</w:t>
      </w:r>
      <w:r>
        <w:rPr>
          <w:color w:val="5A5A5A"/>
          <w:kern w:val="0"/>
          <w:sz w:val="20"/>
          <w:szCs w:val="20"/>
          <w:u w:color="5A5A5A"/>
          <w:lang w:val="zh-TW" w:eastAsia="zh-TW"/>
        </w:rPr>
        <w:t>日</w:t>
      </w: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pacing w:after="160" w:line="288" w:lineRule="auto"/>
        <w:ind w:left="2160"/>
        <w:jc w:val="left"/>
        <w:rPr>
          <w:color w:val="5A5A5A"/>
          <w:kern w:val="0"/>
          <w:sz w:val="20"/>
          <w:szCs w:val="20"/>
          <w:u w:color="5A5A5A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hd w:val="clear" w:color="auto" w:fill="FFFFFF"/>
        <w:jc w:val="left"/>
        <w:outlineLvl w:val="2"/>
        <w:rPr>
          <w:lang w:val="zh-TW" w:eastAsia="zh-TW"/>
        </w:rPr>
      </w:pPr>
    </w:p>
    <w:p w:rsidR="00795797" w:rsidRDefault="00795797" w:rsidP="00795797">
      <w:pPr>
        <w:widowControl/>
        <w:spacing w:after="160" w:line="288" w:lineRule="auto"/>
        <w:jc w:val="left"/>
        <w:rPr>
          <w:color w:val="5A5A5A"/>
          <w:kern w:val="0"/>
          <w:sz w:val="20"/>
          <w:szCs w:val="20"/>
          <w:u w:color="5A5A5A"/>
        </w:rPr>
      </w:pPr>
      <w:r>
        <w:rPr>
          <w:color w:val="5A5A5A"/>
          <w:kern w:val="0"/>
          <w:sz w:val="20"/>
          <w:szCs w:val="20"/>
          <w:u w:color="5A5A5A"/>
          <w:lang w:val="zh-CN"/>
        </w:rPr>
        <w:t>Changelog：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spacing w:after="160" w:line="288" w:lineRule="auto"/>
              <w:jc w:val="left"/>
            </w:pPr>
            <w:r>
              <w:rPr>
                <w:color w:val="5A5A5A"/>
                <w:u w:color="5A5A5A"/>
              </w:rPr>
              <w:t>V1.1.0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pPr>
              <w:widowControl/>
              <w:jc w:val="left"/>
            </w:pPr>
            <w:r>
              <w:rPr>
                <w:color w:val="5A5A5A"/>
                <w:u w:color="5A5A5A"/>
                <w:lang w:val="zh-TW" w:eastAsia="zh-TW"/>
              </w:rPr>
              <w:t>初版定稿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795797" w:rsidP="00A07E71">
            <w:r>
              <w:t>V1.1.1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795797" w:rsidRDefault="00795797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增加登出接口，接入</w:t>
            </w:r>
            <w:r>
              <w:rPr>
                <w:rFonts w:hint="eastAsia"/>
                <w:color w:val="5A5A5A"/>
                <w:u w:color="5A5A5A"/>
                <w:lang w:val="zh-TW"/>
              </w:rPr>
              <w:t>firebase</w:t>
            </w:r>
            <w:r>
              <w:rPr>
                <w:rFonts w:asciiTheme="minorEastAsia" w:hAnsiTheme="minorEastAsia" w:hint="eastAsia"/>
                <w:color w:val="5A5A5A"/>
                <w:u w:color="5A5A5A"/>
                <w:lang w:val="zh-TW"/>
              </w:rPr>
              <w:t>分析和推送</w:t>
            </w:r>
          </w:p>
        </w:tc>
      </w:tr>
      <w:tr w:rsidR="00795797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Default="00EE7FC9" w:rsidP="00A07E71">
            <w:r>
              <w:t>V1.1.</w:t>
            </w:r>
            <w:r>
              <w:rPr>
                <w:rFonts w:hint="eastAsia"/>
              </w:rPr>
              <w:t>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95797" w:rsidRPr="00EE7FC9" w:rsidRDefault="00EE7FC9" w:rsidP="00A07E71">
            <w:pPr>
              <w:widowControl/>
              <w:jc w:val="left"/>
              <w:rPr>
                <w:rFonts w:eastAsia="PMingLiU"/>
                <w:color w:val="5A5A5A"/>
                <w:u w:color="5A5A5A"/>
                <w:lang w:val="zh-TW" w:eastAsia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增加英语国际化</w:t>
            </w:r>
          </w:p>
        </w:tc>
      </w:tr>
      <w:tr w:rsidR="00C00588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C00588" w:rsidP="00A07E71">
            <w:r>
              <w:t>V1.1.</w:t>
            </w:r>
            <w:r>
              <w:rPr>
                <w:rFonts w:hint="eastAsia"/>
              </w:rPr>
              <w:t>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588" w:rsidRDefault="00815321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u w:color="5A5A5A"/>
                <w:lang w:val="zh-TW"/>
              </w:rPr>
              <w:t>增加进入用户中心，查询商品信息，上传角色名，打开客服</w:t>
            </w:r>
          </w:p>
        </w:tc>
      </w:tr>
      <w:tr w:rsidR="005D1916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r>
              <w:t>V1.2.0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1916" w:rsidRDefault="005D1916" w:rsidP="00A07E71">
            <w:pPr>
              <w:widowControl/>
              <w:jc w:val="left"/>
              <w:rPr>
                <w:color w:val="5A5A5A"/>
                <w:u w:color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优化对话框独立性，排除</w:t>
            </w:r>
            <w:r>
              <w:rPr>
                <w:rFonts w:hint="eastAsia"/>
                <w:color w:val="5A5A5A"/>
                <w:lang w:val="zh-TW" w:eastAsia="zh-TW"/>
              </w:rPr>
              <w:t>cp</w:t>
            </w:r>
            <w:r>
              <w:rPr>
                <w:rFonts w:hint="eastAsia"/>
                <w:color w:val="5A5A5A"/>
                <w:lang w:val="zh-TW"/>
              </w:rPr>
              <w:t>外部干扰</w:t>
            </w:r>
          </w:p>
        </w:tc>
      </w:tr>
      <w:tr w:rsidR="00DE0C6F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r>
              <w:t>V1.2.2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E0C6F" w:rsidRDefault="00DE0C6F" w:rsidP="00A07E71">
            <w:pPr>
              <w:widowControl/>
              <w:jc w:val="left"/>
              <w:rPr>
                <w:color w:val="5A5A5A"/>
                <w:lang w:val="zh-TW"/>
              </w:rPr>
            </w:pPr>
            <w:r>
              <w:rPr>
                <w:rFonts w:hint="eastAsia"/>
                <w:color w:val="5A5A5A"/>
                <w:lang w:val="zh-TW"/>
              </w:rPr>
              <w:t>加入支持竖屏</w:t>
            </w:r>
          </w:p>
        </w:tc>
      </w:tr>
      <w:tr w:rsidR="00F929CB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Default="00F929CB" w:rsidP="00A07E71">
            <w:r>
              <w:rPr>
                <w:rFonts w:hint="eastAsia"/>
              </w:rPr>
              <w:t>V</w:t>
            </w:r>
            <w:r>
              <w:t>1.2.3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929CB" w:rsidRPr="00F929CB" w:rsidRDefault="00F929CB" w:rsidP="00A07E71">
            <w:pPr>
              <w:widowControl/>
              <w:jc w:val="left"/>
              <w:rPr>
                <w:rFonts w:eastAsia="PMingLiU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支付、上传角色传入角色id</w:t>
            </w:r>
          </w:p>
        </w:tc>
      </w:tr>
      <w:tr w:rsidR="007533EA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7533EA" w:rsidP="00197A49">
            <w:r>
              <w:rPr>
                <w:rFonts w:hint="eastAsia"/>
              </w:rPr>
              <w:t>V</w:t>
            </w:r>
            <w:r>
              <w:t>1.2.</w:t>
            </w:r>
            <w:r w:rsidR="00197A49">
              <w:t>8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33EA" w:rsidRDefault="00D33E47" w:rsidP="00A07E71">
            <w:pPr>
              <w:widowControl/>
              <w:jc w:val="left"/>
              <w:rPr>
                <w:rFonts w:asciiTheme="minorEastAsia" w:hAnsiTheme="minorEastAsia"/>
                <w:color w:val="5A5A5A"/>
                <w:lang w:val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初始化、支付优化，</w:t>
            </w:r>
            <w:r w:rsidR="007533EA">
              <w:rPr>
                <w:rFonts w:asciiTheme="minorEastAsia" w:hAnsiTheme="minorEastAsia" w:hint="eastAsia"/>
                <w:color w:val="5A5A5A"/>
                <w:lang w:val="zh-TW"/>
              </w:rPr>
              <w:t>接入文档</w:t>
            </w:r>
            <w:r w:rsidR="004516B1">
              <w:rPr>
                <w:rFonts w:asciiTheme="minorEastAsia" w:hAnsiTheme="minorEastAsia" w:hint="eastAsia"/>
                <w:color w:val="5A5A5A"/>
                <w:lang w:val="zh-TW"/>
              </w:rPr>
              <w:t>更新</w:t>
            </w:r>
          </w:p>
        </w:tc>
      </w:tr>
      <w:tr w:rsidR="009A76CD" w:rsidTr="00A07E71">
        <w:trPr>
          <w:trHeight w:val="290"/>
        </w:trPr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Default="009A76CD" w:rsidP="009A76CD"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4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A76CD" w:rsidRPr="009A76CD" w:rsidRDefault="009A76CD" w:rsidP="00A07E71">
            <w:pPr>
              <w:widowControl/>
              <w:jc w:val="left"/>
              <w:rPr>
                <w:rFonts w:asciiTheme="minorEastAsia" w:eastAsia="PMingLiU" w:hAnsiTheme="minorEastAsia"/>
                <w:color w:val="5A5A5A"/>
                <w:lang w:val="zh-TW" w:eastAsia="zh-TW"/>
              </w:rPr>
            </w:pPr>
            <w:r>
              <w:rPr>
                <w:rFonts w:asciiTheme="minorEastAsia" w:hAnsiTheme="minorEastAsia" w:hint="eastAsia"/>
                <w:color w:val="5A5A5A"/>
                <w:lang w:val="zh-TW"/>
              </w:rPr>
              <w:t>SDK重构</w:t>
            </w:r>
          </w:p>
        </w:tc>
      </w:tr>
    </w:tbl>
    <w:p w:rsidR="00213AAD" w:rsidRPr="00213AAD" w:rsidRDefault="00213AAD" w:rsidP="00213AAD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23232"/>
          <w:kern w:val="0"/>
          <w:sz w:val="27"/>
          <w:szCs w:val="27"/>
        </w:rPr>
      </w:pPr>
      <w:r w:rsidRPr="00213AAD">
        <w:rPr>
          <w:rFonts w:ascii="微软雅黑" w:eastAsia="微软雅黑" w:hAnsi="微软雅黑" w:cs="宋体" w:hint="eastAsia"/>
          <w:b/>
          <w:bCs/>
          <w:color w:val="323232"/>
          <w:kern w:val="0"/>
          <w:sz w:val="24"/>
          <w:szCs w:val="24"/>
        </w:rPr>
        <w:t>一、导入相关的库及参数配置</w:t>
      </w: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</w:p>
    <w:p w:rsidR="00213AAD" w:rsidRPr="00213AAD" w:rsidRDefault="00213AAD" w:rsidP="00213AA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23232"/>
          <w:kern w:val="0"/>
          <w:szCs w:val="21"/>
        </w:rPr>
      </w:pP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复制</w:t>
      </w:r>
      <w:r w:rsidR="0057233B">
        <w:t>ulusdk.x.x.x.arr</w:t>
      </w:r>
      <w:r w:rsidRPr="00213AAD">
        <w:rPr>
          <w:rFonts w:ascii="微软雅黑" w:eastAsia="微软雅黑" w:hAnsi="微软雅黑" w:cs="宋体" w:hint="eastAsia"/>
          <w:color w:val="323232"/>
          <w:kern w:val="0"/>
          <w:szCs w:val="21"/>
        </w:rPr>
        <w:t>文件到项目app/libs目录中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将 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minSdkVersion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 xml:space="preserve"> 版本设置为</w:t>
      </w:r>
      <w:r>
        <w:rPr>
          <w:rFonts w:ascii="微软雅黑" w:eastAsia="微软雅黑" w:hAnsi="微软雅黑"/>
          <w:color w:val="323232"/>
          <w:sz w:val="21"/>
          <w:szCs w:val="21"/>
        </w:rPr>
        <w:t>22</w:t>
      </w:r>
      <w:r>
        <w:rPr>
          <w:rFonts w:ascii="微软雅黑" w:eastAsia="微软雅黑" w:hAnsi="微软雅黑" w:hint="eastAsia"/>
          <w:color w:val="323232"/>
          <w:sz w:val="21"/>
          <w:szCs w:val="21"/>
        </w:rPr>
        <w:t>，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targetSdkVersion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不小于</w:t>
      </w:r>
      <w:r>
        <w:rPr>
          <w:rFonts w:ascii="微软雅黑" w:eastAsia="微软雅黑" w:hAnsi="微软雅黑"/>
          <w:color w:val="323232"/>
          <w:sz w:val="21"/>
          <w:szCs w:val="21"/>
        </w:rPr>
        <w:t>27</w:t>
      </w:r>
    </w:p>
    <w:p w:rsidR="000A273D" w:rsidRDefault="000A273D" w:rsidP="000A273D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修改结果如图所示</w:t>
      </w:r>
    </w:p>
    <w:p w:rsidR="002846DE" w:rsidRDefault="000A273D">
      <w:r>
        <w:rPr>
          <w:noProof/>
        </w:rPr>
        <w:drawing>
          <wp:inline distT="0" distB="0" distL="0" distR="0" wp14:anchorId="2C100EB5" wp14:editId="394C53C8">
            <wp:extent cx="5274310" cy="1345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C7" w:rsidRDefault="00FB56C7"/>
    <w:p w:rsidR="000A273D" w:rsidRDefault="000A273D">
      <w:r>
        <w:rPr>
          <w:rFonts w:hint="eastAsia"/>
        </w:rPr>
        <w:t>应用</w:t>
      </w:r>
      <w:r w:rsidR="00FB56C7">
        <w:rPr>
          <w:rFonts w:hint="eastAsia"/>
        </w:rPr>
        <w:t xml:space="preserve">级 </w:t>
      </w:r>
      <w:proofErr w:type="spellStart"/>
      <w:r w:rsidR="00FB56C7">
        <w:rPr>
          <w:rFonts w:hint="eastAsia"/>
        </w:rPr>
        <w:t>bu</w:t>
      </w:r>
      <w:r w:rsidR="00FB56C7">
        <w:t>ild.gradle</w:t>
      </w:r>
      <w:proofErr w:type="spellEnd"/>
      <w:r w:rsidR="00FB56C7">
        <w:t xml:space="preserve"> </w:t>
      </w:r>
    </w:p>
    <w:p w:rsidR="00C8382F" w:rsidRPr="00C8382F" w:rsidRDefault="00815AA3" w:rsidP="00C8382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lastRenderedPageBreak/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com.android.application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 xml:space="preserve">apply </w:t>
      </w:r>
      <w:r w:rsidR="00C8382F" w:rsidRPr="00C8382F">
        <w:rPr>
          <w:rFonts w:hint="eastAsia"/>
          <w:color w:val="6A8759"/>
          <w:sz w:val="27"/>
          <w:szCs w:val="27"/>
        </w:rPr>
        <w:t>plugin</w:t>
      </w:r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com.google.gms.google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-services'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android {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keyAlias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keyPassword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storeFile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>file(</w:t>
      </w:r>
      <w:r w:rsidR="00C8382F" w:rsidRPr="00C8382F">
        <w:rPr>
          <w:rFonts w:hint="eastAsia"/>
          <w:color w:val="6A8759"/>
          <w:sz w:val="27"/>
          <w:szCs w:val="27"/>
        </w:rPr>
        <w:t>'../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uluGame.keystore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storePassword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uluGame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compileSdkVersion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defaultConfig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808080"/>
          <w:sz w:val="27"/>
          <w:szCs w:val="27"/>
        </w:rPr>
        <w:t xml:space="preserve">// 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 xml:space="preserve"> "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com.ulusdk.demo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"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applicationId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com.ulusdk.ulu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minSdkVersion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18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targetSdkVersion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897BB"/>
          <w:sz w:val="27"/>
          <w:szCs w:val="27"/>
        </w:rPr>
        <w:t>27</w:t>
      </w:r>
      <w:r w:rsidR="00C8382F" w:rsidRPr="00C8382F">
        <w:rPr>
          <w:rFonts w:hint="eastAsia"/>
          <w:color w:val="6897BB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multiDexEnabled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true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currentVersionCode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versionName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"2.5"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lastRenderedPageBreak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testInstrumentationRunner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android.support.test.runner.AndroidJUnitRunner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buildTypes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release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minifyEnabled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r w:rsidR="00C8382F" w:rsidRPr="00C8382F">
        <w:rPr>
          <w:rFonts w:hint="eastAsia"/>
          <w:color w:val="CC7832"/>
          <w:sz w:val="27"/>
          <w:szCs w:val="27"/>
        </w:rPr>
        <w:t>false</w:t>
      </w:r>
      <w:r w:rsidR="00C8382F" w:rsidRPr="00C8382F">
        <w:rPr>
          <w:rFonts w:hint="eastAsia"/>
          <w:color w:val="CC7832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proguardFiles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getDefaultProguardFile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'proguard-android-optimize.txt'</w:t>
      </w:r>
      <w:r w:rsidR="00C8382F" w:rsidRPr="00C8382F">
        <w:rPr>
          <w:rFonts w:hint="eastAsia"/>
          <w:color w:val="A9B7C6"/>
          <w:sz w:val="27"/>
          <w:szCs w:val="27"/>
        </w:rPr>
        <w:t xml:space="preserve">), </w:t>
      </w:r>
      <w:r w:rsidR="00C8382F" w:rsidRPr="00C8382F">
        <w:rPr>
          <w:rFonts w:hint="eastAsia"/>
          <w:color w:val="6A8759"/>
          <w:sz w:val="27"/>
          <w:szCs w:val="27"/>
        </w:rPr>
        <w:t>'proguard-rules.pro'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debug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signingConfig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signingConfigs.uluGame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repositories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flatDir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dirs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A9B7C6"/>
          <w:sz w:val="27"/>
          <w:szCs w:val="27"/>
        </w:rPr>
        <w:t>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productFlavors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android.applicationVariants.all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 variant -&gt;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variant.outputs.all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6A8759"/>
          <w:sz w:val="27"/>
          <w:szCs w:val="27"/>
        </w:rPr>
        <w:t>"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ULUSDKDemo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"</w:t>
      </w:r>
      <w:r w:rsidR="00C8382F" w:rsidRPr="00C8382F">
        <w:rPr>
          <w:rFonts w:hint="eastAsia"/>
          <w:color w:val="A9B7C6"/>
          <w:sz w:val="27"/>
          <w:szCs w:val="27"/>
        </w:rPr>
        <w:t>+</w:t>
      </w:r>
      <w:r w:rsidR="00C8382F" w:rsidRPr="00C8382F">
        <w:rPr>
          <w:rFonts w:hint="eastAsia"/>
          <w:color w:val="6A8759"/>
          <w:sz w:val="27"/>
          <w:szCs w:val="27"/>
        </w:rPr>
        <w:t>'.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apk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outputFileName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fileName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getVersionCode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file(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versionCodeFile.canRead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Properties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r w:rsidR="00C8382F" w:rsidRPr="00C8382F">
        <w:rPr>
          <w:rFonts w:hint="eastAsia"/>
          <w:color w:val="A9B7C6"/>
          <w:sz w:val="27"/>
          <w:szCs w:val="27"/>
        </w:rPr>
        <w:t>Properties()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properties.load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FileInputStream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toInteger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808080"/>
          <w:sz w:val="27"/>
          <w:szCs w:val="27"/>
        </w:rPr>
        <w:t>//读取</w:t>
      </w:r>
      <w:proofErr w:type="spellStart"/>
      <w:r w:rsidR="00C8382F" w:rsidRPr="00C8382F">
        <w:rPr>
          <w:rFonts w:hint="eastAsia"/>
          <w:color w:val="808080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808080"/>
          <w:sz w:val="27"/>
          <w:szCs w:val="27"/>
        </w:rPr>
        <w:t>文件存放的版本号。</w:t>
      </w:r>
      <w:r w:rsidR="00C8382F" w:rsidRPr="00C8382F">
        <w:rPr>
          <w:rFonts w:hint="eastAsia"/>
          <w:color w:val="808080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= </w:t>
      </w:r>
      <w:proofErr w:type="spellStart"/>
      <w:r w:rsidR="00C8382F" w:rsidRPr="00C8382F">
        <w:rPr>
          <w:rFonts w:hint="eastAsia"/>
          <w:color w:val="9876AA"/>
          <w:sz w:val="27"/>
          <w:szCs w:val="27"/>
        </w:rPr>
        <w:t>gradle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startParameter</w:t>
      </w:r>
      <w:r w:rsidR="00C8382F" w:rsidRPr="00C8382F">
        <w:rPr>
          <w:rFonts w:hint="eastAsia"/>
          <w:color w:val="A9B7C6"/>
          <w:sz w:val="27"/>
          <w:szCs w:val="27"/>
        </w:rPr>
        <w:t>.</w:t>
      </w:r>
      <w:r w:rsidR="00C8382F" w:rsidRPr="00C8382F">
        <w:rPr>
          <w:rFonts w:hint="eastAsia"/>
          <w:color w:val="9876AA"/>
          <w:sz w:val="27"/>
          <w:szCs w:val="27"/>
        </w:rPr>
        <w:t>taskNames</w:t>
      </w:r>
      <w:proofErr w:type="spellEnd"/>
      <w:r w:rsidR="00C8382F" w:rsidRPr="00C8382F">
        <w:rPr>
          <w:rFonts w:hint="eastAsia"/>
          <w:color w:val="9876AA"/>
          <w:sz w:val="27"/>
          <w:szCs w:val="27"/>
        </w:rPr>
        <w:br/>
        <w:t xml:space="preserve">        </w:t>
      </w:r>
      <w:proofErr w:type="spellStart"/>
      <w:r w:rsidR="00C8382F" w:rsidRPr="00C8382F">
        <w:rPr>
          <w:rFonts w:hint="eastAsia"/>
          <w:color w:val="CC7832"/>
          <w:sz w:val="27"/>
          <w:szCs w:val="27"/>
        </w:rPr>
        <w:t>def</w:t>
      </w:r>
      <w:proofErr w:type="spellEnd"/>
      <w:r w:rsidR="00C8382F" w:rsidRPr="00C8382F">
        <w:rPr>
          <w:rFonts w:hint="eastAsia"/>
          <w:color w:val="CC7832"/>
          <w:sz w:val="27"/>
          <w:szCs w:val="27"/>
        </w:rPr>
        <w:t xml:space="preserve"> </w:t>
      </w:r>
      <w:r w:rsidR="00C8382F" w:rsidRPr="00C8382F">
        <w:rPr>
          <w:rFonts w:hint="eastAsia"/>
          <w:color w:val="A9B7C6"/>
          <w:sz w:val="27"/>
          <w:szCs w:val="27"/>
        </w:rPr>
        <w:t xml:space="preserve">task =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assembleDebug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if </w:t>
      </w:r>
      <w:r w:rsidR="00C8382F" w:rsidRPr="00C8382F">
        <w:rPr>
          <w:rFonts w:hint="eastAsia"/>
          <w:color w:val="A9B7C6"/>
          <w:sz w:val="27"/>
          <w:szCs w:val="27"/>
        </w:rPr>
        <w:t xml:space="preserve">(task </w:t>
      </w:r>
      <w:r w:rsidR="00C8382F" w:rsidRPr="00C8382F">
        <w:rPr>
          <w:rFonts w:hint="eastAsia"/>
          <w:color w:val="CC7832"/>
          <w:sz w:val="27"/>
          <w:szCs w:val="27"/>
        </w:rPr>
        <w:t xml:space="preserve">in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runTasks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properties[</w:t>
      </w:r>
      <w:r w:rsidR="00C8382F" w:rsidRPr="00C8382F">
        <w:rPr>
          <w:rFonts w:hint="eastAsia"/>
          <w:color w:val="6A8759"/>
          <w:sz w:val="27"/>
          <w:szCs w:val="27"/>
        </w:rPr>
        <w:t>'VERSION_CODE'</w:t>
      </w:r>
      <w:r w:rsidR="00C8382F" w:rsidRPr="00C8382F">
        <w:rPr>
          <w:rFonts w:hint="eastAsia"/>
          <w:color w:val="A9B7C6"/>
          <w:sz w:val="27"/>
          <w:szCs w:val="27"/>
        </w:rPr>
        <w:t>] = (++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).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toString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properties.store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versionCodeFile.newWriter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(), </w:t>
      </w:r>
      <w:r w:rsidR="00C8382F" w:rsidRPr="00C8382F">
        <w:rPr>
          <w:rFonts w:hint="eastAsia"/>
          <w:color w:val="CC7832"/>
          <w:sz w:val="27"/>
          <w:szCs w:val="27"/>
        </w:rPr>
        <w:lastRenderedPageBreak/>
        <w:t>null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return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versionCode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br/>
        <w:t xml:space="preserve">    } </w:t>
      </w:r>
      <w:r w:rsidR="00C8382F" w:rsidRPr="00C8382F">
        <w:rPr>
          <w:rFonts w:hint="eastAsia"/>
          <w:color w:val="CC7832"/>
          <w:sz w:val="27"/>
          <w:szCs w:val="27"/>
        </w:rPr>
        <w:t xml:space="preserve">else </w:t>
      </w:r>
      <w:r w:rsidR="00C8382F" w:rsidRPr="00C8382F">
        <w:rPr>
          <w:rFonts w:hint="eastAsia"/>
          <w:color w:val="A9B7C6"/>
          <w:sz w:val="27"/>
          <w:szCs w:val="27"/>
        </w:rPr>
        <w:t>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    </w:t>
      </w:r>
      <w:r w:rsidR="00C8382F" w:rsidRPr="00C8382F">
        <w:rPr>
          <w:rFonts w:hint="eastAsia"/>
          <w:color w:val="CC7832"/>
          <w:sz w:val="27"/>
          <w:szCs w:val="27"/>
        </w:rPr>
        <w:t xml:space="preserve">throw new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GradleException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"无法读取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version_code.properties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文件！"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}</w:t>
      </w:r>
      <w:r w:rsidR="00C8382F" w:rsidRPr="00C8382F">
        <w:rPr>
          <w:rFonts w:hint="eastAsia"/>
          <w:color w:val="A9B7C6"/>
          <w:sz w:val="27"/>
          <w:szCs w:val="27"/>
        </w:rPr>
        <w:br/>
        <w:t>}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br/>
        <w:t>dependencies {</w:t>
      </w:r>
      <w:r w:rsidR="00C8382F" w:rsidRPr="00C8382F">
        <w:rPr>
          <w:rFonts w:hint="eastAsia"/>
          <w:color w:val="A9B7C6"/>
          <w:sz w:val="27"/>
          <w:szCs w:val="27"/>
        </w:rPr>
        <w:br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'com.google.android.gms:play-services-auth:16.0.1'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com.facebook.android:facebook-login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:[4,5)'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'com.google.firebase:firebase-messaging:17.6.0'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'android.arch.work:work-runtime:1.0.1'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'com.google.firebase:firebase-core:16.0.7'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'com.appsflyer:af-android-sdk:4.9.0'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fileTree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>(</w:t>
      </w:r>
      <w:r w:rsidR="00C8382F" w:rsidRPr="00C8382F">
        <w:rPr>
          <w:rFonts w:hint="eastAsia"/>
          <w:color w:val="6A8759"/>
          <w:sz w:val="27"/>
          <w:szCs w:val="27"/>
        </w:rPr>
        <w:t>include</w:t>
      </w:r>
      <w:r w:rsidR="00C8382F" w:rsidRPr="00C8382F">
        <w:rPr>
          <w:rFonts w:hint="eastAsia"/>
          <w:color w:val="A9B7C6"/>
          <w:sz w:val="27"/>
          <w:szCs w:val="27"/>
        </w:rPr>
        <w:t>: [</w:t>
      </w:r>
      <w:r w:rsidR="00C8382F" w:rsidRPr="00C8382F">
        <w:rPr>
          <w:rFonts w:hint="eastAsia"/>
          <w:color w:val="6A8759"/>
          <w:sz w:val="27"/>
          <w:szCs w:val="27"/>
        </w:rPr>
        <w:t>'*.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aar</w:t>
      </w:r>
      <w:proofErr w:type="spellEnd"/>
      <w:r w:rsidR="00C8382F" w:rsidRPr="00C8382F">
        <w:rPr>
          <w:rFonts w:hint="eastAsia"/>
          <w:color w:val="6A8759"/>
          <w:sz w:val="27"/>
          <w:szCs w:val="27"/>
        </w:rPr>
        <w:t>'</w:t>
      </w:r>
      <w:r w:rsidR="00C8382F" w:rsidRPr="00C8382F">
        <w:rPr>
          <w:rFonts w:hint="eastAsia"/>
          <w:color w:val="A9B7C6"/>
          <w:sz w:val="27"/>
          <w:szCs w:val="27"/>
        </w:rPr>
        <w:t xml:space="preserve">], </w:t>
      </w:r>
      <w:proofErr w:type="spellStart"/>
      <w:r w:rsidR="00C8382F" w:rsidRPr="00C8382F">
        <w:rPr>
          <w:rFonts w:hint="eastAsia"/>
          <w:color w:val="6A8759"/>
          <w:sz w:val="27"/>
          <w:szCs w:val="27"/>
        </w:rPr>
        <w:t>dir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: </w:t>
      </w:r>
      <w:r w:rsidR="00C8382F" w:rsidRPr="00C8382F">
        <w:rPr>
          <w:rFonts w:hint="eastAsia"/>
          <w:color w:val="6A8759"/>
          <w:sz w:val="27"/>
          <w:szCs w:val="27"/>
        </w:rPr>
        <w:t>'libs'</w:t>
      </w:r>
      <w:r w:rsidR="00C8382F" w:rsidRPr="00C8382F">
        <w:rPr>
          <w:rFonts w:hint="eastAsia"/>
          <w:color w:val="A9B7C6"/>
          <w:sz w:val="27"/>
          <w:szCs w:val="27"/>
        </w:rPr>
        <w:t>)</w:t>
      </w:r>
      <w:r w:rsidR="00C8382F" w:rsidRPr="00C8382F">
        <w:rPr>
          <w:rFonts w:hint="eastAsia"/>
          <w:color w:val="A9B7C6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lastRenderedPageBreak/>
        <w:t xml:space="preserve">    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'com.android.support:appcompat-v7:28.0.0'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'com.android.support.constraint:constraint-layout:1.1.3'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'com.android.support:design:28.0.0'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'junit:junit:4.12'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'com.android.support.test:runner:1.0.2'</w:t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proofErr w:type="spellStart"/>
      <w:r w:rsidR="00C8382F" w:rsidRPr="00C8382F">
        <w:rPr>
          <w:rFonts w:hint="eastAsia"/>
          <w:color w:val="A9B7C6"/>
          <w:sz w:val="27"/>
          <w:szCs w:val="27"/>
        </w:rPr>
        <w:t>androidTestImplementation</w:t>
      </w:r>
      <w:proofErr w:type="spellEnd"/>
      <w:r w:rsidR="00C8382F" w:rsidRPr="00C8382F">
        <w:rPr>
          <w:rFonts w:hint="eastAsia"/>
          <w:color w:val="A9B7C6"/>
          <w:sz w:val="27"/>
          <w:szCs w:val="27"/>
        </w:rPr>
        <w:t xml:space="preserve"> </w:t>
      </w:r>
      <w:r w:rsidR="00C8382F" w:rsidRPr="00C8382F">
        <w:rPr>
          <w:rFonts w:hint="eastAsia"/>
          <w:color w:val="6A8759"/>
          <w:sz w:val="27"/>
          <w:szCs w:val="27"/>
        </w:rPr>
        <w:t>'com.android.support.test.espresso:espresso-core:3.0.2'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6A8759"/>
          <w:sz w:val="27"/>
          <w:szCs w:val="27"/>
        </w:rPr>
        <w:br/>
        <w:t xml:space="preserve">    </w:t>
      </w:r>
      <w:r w:rsidR="00C8382F" w:rsidRPr="00C8382F">
        <w:rPr>
          <w:rFonts w:hint="eastAsia"/>
          <w:color w:val="A9B7C6"/>
          <w:sz w:val="27"/>
          <w:szCs w:val="27"/>
        </w:rPr>
        <w:t xml:space="preserve">implementation </w:t>
      </w:r>
      <w:r w:rsidR="00C8382F" w:rsidRPr="00C8382F">
        <w:rPr>
          <w:rFonts w:hint="eastAsia"/>
          <w:color w:val="6A8759"/>
          <w:sz w:val="27"/>
          <w:szCs w:val="27"/>
        </w:rPr>
        <w:t>'com.android.support:multidex:1.0.3'</w:t>
      </w:r>
      <w:r w:rsidR="00C8382F" w:rsidRPr="00C8382F">
        <w:rPr>
          <w:rFonts w:hint="eastAsia"/>
          <w:color w:val="6A8759"/>
          <w:sz w:val="27"/>
          <w:szCs w:val="27"/>
        </w:rPr>
        <w:br/>
      </w:r>
      <w:r w:rsidR="00C8382F" w:rsidRPr="00C8382F">
        <w:rPr>
          <w:rFonts w:hint="eastAsia"/>
          <w:color w:val="A9B7C6"/>
          <w:sz w:val="27"/>
          <w:szCs w:val="27"/>
        </w:rPr>
        <w:t>}</w:t>
      </w:r>
    </w:p>
    <w:p w:rsidR="00313F43" w:rsidRPr="00C8382F" w:rsidRDefault="00313F43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7C1A0F" w:rsidRPr="00313F43" w:rsidRDefault="007C1A0F" w:rsidP="00313F43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FB56C7" w:rsidRPr="007C1A0F" w:rsidRDefault="00FB56C7" w:rsidP="007C1A0F">
      <w:pPr>
        <w:pStyle w:val="HTML0"/>
        <w:shd w:val="clear" w:color="auto" w:fill="2B2B2B"/>
      </w:pPr>
    </w:p>
    <w:p w:rsidR="00FB56C7" w:rsidRDefault="00FB56C7" w:rsidP="00FB56C7">
      <w:r>
        <w:rPr>
          <w:rFonts w:hint="eastAsia"/>
        </w:rPr>
        <w:t>项目级</w:t>
      </w:r>
      <w:proofErr w:type="spellStart"/>
      <w:r>
        <w:rPr>
          <w:rFonts w:hint="eastAsia"/>
        </w:rPr>
        <w:t>bu</w:t>
      </w:r>
      <w:r>
        <w:t>ild.gradle</w:t>
      </w:r>
      <w:proofErr w:type="spellEnd"/>
    </w:p>
    <w:p w:rsidR="00A57CAD" w:rsidRDefault="00A57CAD" w:rsidP="00FB56C7"/>
    <w:p w:rsidR="00C8382F" w:rsidRPr="00C8382F" w:rsidRDefault="00C8382F" w:rsidP="00C838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Top-level build file where you can add configuration options common to all sub-projects/modules.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buildscript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lastRenderedPageBreak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dependencies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'com.android.tools.build:gradle:3.3.2'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classpath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'com.google.gms:google-services:4.0.1'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     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// NOTE: Do not place your application dependencies here; they belong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    // in the individual module </w:t>
      </w:r>
      <w:proofErr w:type="spellStart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>build.gradle</w:t>
      </w:r>
      <w:proofErr w:type="spellEnd"/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t xml:space="preserve"> files</w:t>
      </w:r>
      <w:r w:rsidRPr="00C8382F">
        <w:rPr>
          <w:rFonts w:ascii="宋体" w:eastAsia="宋体" w:hAnsi="宋体" w:cs="宋体" w:hint="eastAsia"/>
          <w:color w:val="808080"/>
          <w:kern w:val="0"/>
          <w:sz w:val="27"/>
          <w:szCs w:val="27"/>
        </w:rPr>
        <w:br/>
        <w:t xml:space="preserve">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allprojects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repositories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google()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jcenter</w:t>
      </w:r>
      <w:proofErr w:type="spellEnd"/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()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    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}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>task clean(</w:t>
      </w:r>
      <w:r w:rsidRPr="00C8382F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type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Delete) {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br/>
        <w:t xml:space="preserve">    delete </w:t>
      </w:r>
      <w:proofErr w:type="spellStart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rootProject</w:t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buildDir</w:t>
      </w:r>
      <w:proofErr w:type="spellEnd"/>
      <w:r w:rsidRPr="00C8382F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br/>
      </w:r>
      <w:r w:rsidRPr="00C8382F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A57CAD" w:rsidRPr="00C8382F" w:rsidRDefault="00A57CAD" w:rsidP="00A57C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二、配置AndroidManifest.xml</w:t>
      </w:r>
    </w:p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t>2.1.添加权限</w:t>
      </w:r>
    </w:p>
    <w:p w:rsidR="00313F43" w:rsidRPr="00313F43" w:rsidRDefault="00313F43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android.permission.INTERNET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android.permission.ACCESS_NETWORK_STATE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android.permission.ACCESS_WIFI_STATE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&lt;uses-permission </w:t>
      </w:r>
      <w:proofErr w:type="spellStart"/>
      <w:r w:rsidRPr="00313F43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313F43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android.permission.WAKE_LOCK</w:t>
      </w:r>
      <w:proofErr w:type="spellEnd"/>
      <w:r w:rsidRP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313F43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/&gt;</w:t>
      </w:r>
    </w:p>
    <w:p w:rsidR="00E75929" w:rsidRPr="00313F43" w:rsidRDefault="00E75929" w:rsidP="001222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</w:p>
    <w:p w:rsidR="001222E8" w:rsidRDefault="001222E8"/>
    <w:p w:rsidR="001222E8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2.2.添加组件</w:t>
      </w:r>
    </w:p>
    <w:p w:rsidR="00FD6E6F" w:rsidRDefault="001222E8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Style w:val="a8"/>
          <w:rFonts w:ascii="微软雅黑" w:eastAsia="微软雅黑" w:hAnsi="微软雅黑"/>
          <w:b w:val="0"/>
          <w:bCs w:val="0"/>
          <w:color w:val="323232"/>
          <w:sz w:val="21"/>
          <w:szCs w:val="21"/>
        </w:rPr>
        <w:t xml:space="preserve"> </w:t>
      </w:r>
      <w:r w:rsidR="00DF1C64">
        <w:rPr>
          <w:rFonts w:hint="eastAsia"/>
          <w:color w:val="E8BF6A"/>
          <w:sz w:val="27"/>
          <w:szCs w:val="27"/>
        </w:rPr>
        <w:t>&lt;meta-data</w:t>
      </w:r>
      <w:r w:rsidR="00DF1C64">
        <w:rPr>
          <w:rFonts w:hint="eastAsia"/>
          <w:color w:val="E8BF6A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:name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proofErr w:type="spellStart"/>
      <w:r w:rsidR="00DF1C64">
        <w:rPr>
          <w:rFonts w:hint="eastAsia"/>
          <w:color w:val="6A8759"/>
          <w:sz w:val="27"/>
          <w:szCs w:val="27"/>
        </w:rPr>
        <w:t>channel_id</w:t>
      </w:r>
      <w:proofErr w:type="spellEnd"/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proofErr w:type="spellStart"/>
      <w:r w:rsidR="00DF1C64">
        <w:rPr>
          <w:rFonts w:hint="eastAsia"/>
          <w:color w:val="9876AA"/>
          <w:sz w:val="27"/>
          <w:szCs w:val="27"/>
        </w:rPr>
        <w:t>android</w:t>
      </w:r>
      <w:r w:rsidR="00DF1C64">
        <w:rPr>
          <w:rFonts w:hint="eastAsia"/>
          <w:color w:val="BABABA"/>
          <w:sz w:val="27"/>
          <w:szCs w:val="27"/>
        </w:rPr>
        <w:t>:value</w:t>
      </w:r>
      <w:proofErr w:type="spellEnd"/>
      <w:r w:rsidR="00DF1C64">
        <w:rPr>
          <w:rFonts w:hint="eastAsia"/>
          <w:color w:val="BABABA"/>
          <w:sz w:val="27"/>
          <w:szCs w:val="27"/>
        </w:rPr>
        <w:t>=</w:t>
      </w:r>
      <w:r w:rsidR="00DF1C64">
        <w:rPr>
          <w:rFonts w:hint="eastAsia"/>
          <w:color w:val="6A8759"/>
          <w:sz w:val="27"/>
          <w:szCs w:val="27"/>
        </w:rPr>
        <w:t>"</w:t>
      </w:r>
      <w:r w:rsidR="001128A4">
        <w:rPr>
          <w:rFonts w:hint="eastAsia"/>
          <w:color w:val="6A8759"/>
          <w:sz w:val="27"/>
          <w:szCs w:val="27"/>
        </w:rPr>
        <w:t>渠道id</w:t>
      </w:r>
      <w:r w:rsidR="00DF1C64">
        <w:rPr>
          <w:rFonts w:hint="eastAsia"/>
          <w:color w:val="6A8759"/>
          <w:sz w:val="27"/>
          <w:szCs w:val="27"/>
        </w:rPr>
        <w:t>"</w:t>
      </w:r>
      <w:r w:rsidR="00DF1C64">
        <w:rPr>
          <w:rFonts w:hint="eastAsia"/>
          <w:color w:val="6A8759"/>
          <w:sz w:val="27"/>
          <w:szCs w:val="27"/>
        </w:rPr>
        <w:br/>
        <w:t xml:space="preserve">     </w:t>
      </w:r>
      <w:r w:rsidR="00DF1C64">
        <w:rPr>
          <w:rFonts w:hint="eastAsia"/>
          <w:color w:val="E8BF6A"/>
          <w:sz w:val="27"/>
          <w:szCs w:val="27"/>
        </w:rPr>
        <w:t>/&gt;</w:t>
      </w:r>
    </w:p>
    <w:p w:rsidR="0066605A" w:rsidRPr="0066605A" w:rsidRDefault="0066605A" w:rsidP="00DF1C64">
      <w:pPr>
        <w:pStyle w:val="HTML0"/>
        <w:shd w:val="clear" w:color="auto" w:fill="2B2B2B"/>
        <w:rPr>
          <w:color w:val="E8BF6A"/>
          <w:sz w:val="27"/>
          <w:szCs w:val="27"/>
        </w:rPr>
      </w:pPr>
    </w:p>
    <w:p w:rsidR="00F00328" w:rsidRPr="00F00328" w:rsidRDefault="00F00328" w:rsidP="00F003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com.ulusdk.ui.WebviewActivity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 xml:space="preserve">" </w:t>
      </w:r>
      <w:proofErr w:type="spellStart"/>
      <w:r w:rsidRPr="00F00328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lastRenderedPageBreak/>
        <w:t>android</w:t>
      </w:r>
      <w:r w:rsidRPr="00F00328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:screenOrientation</w:t>
      </w:r>
      <w:proofErr w:type="spellEnd"/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="portrait"</w:t>
      </w:r>
      <w:r w:rsidRPr="00F00328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r w:rsidRPr="00F00328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91152" w:rsidRDefault="0051696E" w:rsidP="001911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876AA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设置</w:t>
      </w:r>
      <w:proofErr w:type="gramStart"/>
      <w:r w:rsidR="00191152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页面恒竖屏</w:t>
      </w:r>
      <w:proofErr w:type="gramEnd"/>
    </w:p>
    <w:p w:rsidR="00191152" w:rsidRDefault="00191152" w:rsidP="00191152">
      <w:pPr>
        <w:pStyle w:val="HTML0"/>
        <w:shd w:val="clear" w:color="auto" w:fill="2B2B2B"/>
        <w:rPr>
          <w:color w:val="6A8759"/>
          <w:sz w:val="27"/>
          <w:szCs w:val="27"/>
        </w:rPr>
      </w:pPr>
      <w:proofErr w:type="spellStart"/>
      <w:proofErr w:type="gramStart"/>
      <w:r w:rsidRPr="00DE0C6F">
        <w:rPr>
          <w:rFonts w:hint="eastAsia"/>
          <w:color w:val="9876AA"/>
          <w:sz w:val="27"/>
          <w:szCs w:val="27"/>
        </w:rPr>
        <w:t>android</w:t>
      </w:r>
      <w:r w:rsidRPr="00DE0C6F">
        <w:rPr>
          <w:rFonts w:hint="eastAsia"/>
          <w:color w:val="BABABA"/>
          <w:sz w:val="27"/>
          <w:szCs w:val="27"/>
        </w:rPr>
        <w:t>:screenOrientation</w:t>
      </w:r>
      <w:proofErr w:type="spellEnd"/>
      <w:proofErr w:type="gramEnd"/>
      <w:r w:rsidRPr="00DE0C6F">
        <w:rPr>
          <w:rFonts w:hint="eastAsia"/>
          <w:color w:val="BABABA"/>
          <w:sz w:val="27"/>
          <w:szCs w:val="27"/>
        </w:rPr>
        <w:t>=</w:t>
      </w:r>
      <w:r w:rsidRPr="00DE0C6F">
        <w:rPr>
          <w:rFonts w:hint="eastAsia"/>
          <w:color w:val="6A8759"/>
          <w:sz w:val="27"/>
          <w:szCs w:val="27"/>
        </w:rPr>
        <w:t>"portrait"</w:t>
      </w:r>
      <w:r>
        <w:rPr>
          <w:color w:val="6A8759"/>
          <w:sz w:val="27"/>
          <w:szCs w:val="27"/>
        </w:rPr>
        <w:t xml:space="preserve"> </w:t>
      </w:r>
    </w:p>
    <w:p w:rsidR="00F21229" w:rsidRPr="00F21229" w:rsidRDefault="0019115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6A8759"/>
          <w:sz w:val="27"/>
          <w:szCs w:val="27"/>
        </w:rPr>
        <w:t>/</w:t>
      </w:r>
      <w:r>
        <w:rPr>
          <w:color w:val="6A8759"/>
          <w:sz w:val="27"/>
          <w:szCs w:val="27"/>
        </w:rPr>
        <w:t>/</w:t>
      </w:r>
      <w:r w:rsidRPr="00DE0C6F">
        <w:rPr>
          <w:rFonts w:hint="eastAsia"/>
          <w:color w:val="6A8759"/>
          <w:sz w:val="27"/>
          <w:szCs w:val="27"/>
        </w:rPr>
        <w:t xml:space="preserve"> portrait</w:t>
      </w:r>
      <w:proofErr w:type="gramStart"/>
      <w:r>
        <w:rPr>
          <w:rFonts w:hint="eastAsia"/>
          <w:color w:val="6A8759"/>
          <w:sz w:val="27"/>
          <w:szCs w:val="27"/>
        </w:rPr>
        <w:t>为竖屏</w:t>
      </w:r>
      <w:proofErr w:type="gramEnd"/>
      <w:r>
        <w:rPr>
          <w:rFonts w:hint="eastAsia"/>
          <w:color w:val="6A8759"/>
          <w:sz w:val="27"/>
          <w:szCs w:val="27"/>
        </w:rPr>
        <w:t>，</w:t>
      </w:r>
      <w:r w:rsidR="0046583B">
        <w:rPr>
          <w:color w:val="6A8759"/>
          <w:sz w:val="27"/>
          <w:szCs w:val="27"/>
        </w:rPr>
        <w:t xml:space="preserve"> </w:t>
      </w:r>
      <w:proofErr w:type="spellStart"/>
      <w:r w:rsidRPr="00DE0C6F">
        <w:rPr>
          <w:rFonts w:hint="eastAsia"/>
          <w:color w:val="6A8759"/>
          <w:sz w:val="27"/>
          <w:szCs w:val="27"/>
        </w:rPr>
        <w:t>sensorLandscape</w:t>
      </w:r>
      <w:proofErr w:type="spellEnd"/>
      <w:r>
        <w:rPr>
          <w:rFonts w:hint="eastAsia"/>
          <w:color w:val="6A8759"/>
          <w:sz w:val="27"/>
          <w:szCs w:val="27"/>
        </w:rPr>
        <w:t>为横屏</w:t>
      </w:r>
    </w:p>
    <w:p w:rsidR="00247286" w:rsidRDefault="00FD1163" w:rsidP="00FD1163">
      <w:pPr>
        <w:pStyle w:val="HTML0"/>
        <w:shd w:val="clear" w:color="auto" w:fill="2B2B2B"/>
        <w:rPr>
          <w:color w:val="E8BF6A"/>
          <w:sz w:val="27"/>
          <w:szCs w:val="27"/>
        </w:rPr>
      </w:pPr>
      <w:r>
        <w:rPr>
          <w:rFonts w:hint="eastAsia"/>
          <w:color w:val="E8BF6A"/>
          <w:sz w:val="27"/>
          <w:szCs w:val="27"/>
        </w:rPr>
        <w:br/>
      </w:r>
      <w:r w:rsidR="00F21229">
        <w:rPr>
          <w:rFonts w:hint="eastAsia"/>
          <w:color w:val="E8BF6A"/>
          <w:sz w:val="27"/>
          <w:szCs w:val="27"/>
        </w:rPr>
        <w:t>注意！！！这个页面不要设置页面方向，Java代码动态设置了</w:t>
      </w:r>
    </w:p>
    <w:p w:rsidR="00DF1C64" w:rsidRPr="00313F43" w:rsidRDefault="00F21229" w:rsidP="00313F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&lt;activity</w:t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:name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com.ulusdk.ui.ULUMainActivity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:configChanges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</w:t>
      </w:r>
      <w:proofErr w:type="spellStart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orientation|keyboardHidden|screenSize</w:t>
      </w:r>
      <w:proofErr w:type="spellEnd"/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Pr="00F2122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  <w:t xml:space="preserve">    </w:t>
      </w:r>
      <w:proofErr w:type="spellStart"/>
      <w:r w:rsidRPr="00F21229">
        <w:rPr>
          <w:rFonts w:ascii="宋体" w:eastAsia="宋体" w:hAnsi="宋体" w:cs="宋体" w:hint="eastAsia"/>
          <w:color w:val="9876AA"/>
          <w:kern w:val="0"/>
          <w:sz w:val="27"/>
          <w:szCs w:val="27"/>
        </w:rPr>
        <w:t>android</w:t>
      </w:r>
      <w:r w:rsidRPr="00F2122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:theme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="@style/</w:t>
      </w:r>
      <w:proofErr w:type="spellStart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ulu_activity</w:t>
      </w:r>
      <w:proofErr w:type="spellEnd"/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"</w:t>
      </w:r>
      <w:r w:rsidR="00313F43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br/>
      </w:r>
      <w:r w:rsidRPr="00F2122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&gt;&lt;/activity&gt;</w:t>
      </w:r>
    </w:p>
    <w:p w:rsidR="001222E8" w:rsidRPr="00313F43" w:rsidRDefault="001222E8" w:rsidP="001222E8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</w:p>
    <w:p w:rsidR="00CF4DA7" w:rsidRDefault="00CF4DA7" w:rsidP="00CF4DA7">
      <w:r>
        <w:t>2.3.设置XML参数</w:t>
      </w:r>
    </w:p>
    <w:p w:rsidR="00C8382F" w:rsidRDefault="00CF4DA7" w:rsidP="00C8382F">
      <w:r>
        <w:t>Strings.xml中添加</w:t>
      </w:r>
      <w:r w:rsidR="00313F43">
        <w:rPr>
          <w:rFonts w:hint="eastAsia"/>
        </w:rPr>
        <w:t>SDK环境配置</w:t>
      </w:r>
      <w:r w:rsidR="00C8382F">
        <w:rPr>
          <w:rFonts w:hint="eastAsia"/>
        </w:rPr>
        <w:t>，从游陆获取google-</w:t>
      </w:r>
      <w:proofErr w:type="spellStart"/>
      <w:r w:rsidR="00C8382F">
        <w:rPr>
          <w:rFonts w:hint="eastAsia"/>
        </w:rPr>
        <w:t>service.json</w:t>
      </w:r>
      <w:proofErr w:type="spellEnd"/>
    </w:p>
    <w:p w:rsidR="00CF4DA7" w:rsidRPr="00C8382F" w:rsidRDefault="00CF4DA7" w:rsidP="00CF4DA7"/>
    <w:p w:rsidR="007C1A0F" w:rsidRPr="007C1A0F" w:rsidRDefault="007C1A0F" w:rsidP="00313F43">
      <w:pPr>
        <w:pStyle w:val="HTML0"/>
        <w:shd w:val="clear" w:color="auto" w:fill="2B2B2B"/>
        <w:ind w:firstLineChars="100" w:firstLine="270"/>
        <w:rPr>
          <w:color w:val="A9B7C6"/>
          <w:sz w:val="27"/>
          <w:szCs w:val="27"/>
        </w:rPr>
      </w:pPr>
      <w:r w:rsidRPr="007C1A0F">
        <w:rPr>
          <w:rFonts w:hint="eastAsia"/>
          <w:color w:val="E8BF6A"/>
          <w:sz w:val="27"/>
          <w:szCs w:val="27"/>
        </w:rPr>
        <w:br/>
      </w:r>
      <w:r w:rsidRPr="007C1A0F">
        <w:rPr>
          <w:rFonts w:hint="eastAsia"/>
          <w:color w:val="808080"/>
          <w:sz w:val="27"/>
          <w:szCs w:val="27"/>
        </w:rPr>
        <w:t>&lt;!--   1 ULUSDK沙盒环境  ，0  ULUSDK生产环境  --&gt;</w:t>
      </w:r>
      <w:r w:rsidRPr="007C1A0F">
        <w:rPr>
          <w:rFonts w:hint="eastAsia"/>
          <w:color w:val="808080"/>
          <w:sz w:val="27"/>
          <w:szCs w:val="27"/>
        </w:rPr>
        <w:br/>
      </w:r>
      <w:r w:rsidRPr="007C1A0F">
        <w:rPr>
          <w:rFonts w:hint="eastAsia"/>
          <w:color w:val="E8BF6A"/>
          <w:sz w:val="27"/>
          <w:szCs w:val="27"/>
        </w:rPr>
        <w:t xml:space="preserve">&lt;string </w:t>
      </w:r>
      <w:r w:rsidRPr="007C1A0F">
        <w:rPr>
          <w:rFonts w:hint="eastAsia"/>
          <w:color w:val="BABABA"/>
          <w:sz w:val="27"/>
          <w:szCs w:val="27"/>
        </w:rPr>
        <w:t>name</w:t>
      </w:r>
      <w:r w:rsidR="00760A3E">
        <w:rPr>
          <w:rFonts w:hint="eastAsia"/>
          <w:color w:val="6A8759"/>
          <w:sz w:val="27"/>
          <w:szCs w:val="27"/>
        </w:rPr>
        <w:t>="ulu_env</w:t>
      </w:r>
      <w:bookmarkStart w:id="0" w:name="_GoBack"/>
      <w:bookmarkEnd w:id="0"/>
      <w:r w:rsidRPr="007C1A0F">
        <w:rPr>
          <w:rFonts w:hint="eastAsia"/>
          <w:color w:val="6A8759"/>
          <w:sz w:val="27"/>
          <w:szCs w:val="27"/>
        </w:rPr>
        <w:t>"</w:t>
      </w:r>
      <w:r w:rsidRPr="007C1A0F">
        <w:rPr>
          <w:rFonts w:hint="eastAsia"/>
          <w:color w:val="E8BF6A"/>
          <w:sz w:val="27"/>
          <w:szCs w:val="27"/>
        </w:rPr>
        <w:t>&gt;</w:t>
      </w:r>
      <w:r w:rsidRPr="007C1A0F">
        <w:rPr>
          <w:rFonts w:hint="eastAsia"/>
          <w:color w:val="A9B7C6"/>
          <w:sz w:val="27"/>
          <w:szCs w:val="27"/>
        </w:rPr>
        <w:t>1</w:t>
      </w:r>
      <w:r w:rsidRPr="007C1A0F">
        <w:rPr>
          <w:rFonts w:hint="eastAsia"/>
          <w:color w:val="E8BF6A"/>
          <w:sz w:val="27"/>
          <w:szCs w:val="27"/>
        </w:rPr>
        <w:t>&lt;/string&gt;</w:t>
      </w:r>
    </w:p>
    <w:p w:rsidR="008719C1" w:rsidRPr="008719C1" w:rsidRDefault="00313F43" w:rsidP="008719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rPr>
          <w:rFonts w:ascii="宋体" w:eastAsia="宋体" w:hAnsi="宋体" w:cs="宋体"/>
          <w:color w:val="E8BF6A"/>
          <w:kern w:val="0"/>
          <w:sz w:val="27"/>
          <w:szCs w:val="27"/>
        </w:rPr>
        <w:t xml:space="preserve"> </w:t>
      </w:r>
    </w:p>
    <w:p w:rsidR="00CF4DA7" w:rsidRPr="008719C1" w:rsidRDefault="00CF4DA7" w:rsidP="00CF4DA7"/>
    <w:p w:rsidR="005C00C2" w:rsidRDefault="005C00C2" w:rsidP="00CF4DA7"/>
    <w:p w:rsidR="005C00C2" w:rsidRDefault="005C00C2" w:rsidP="005C00C2">
      <w:pPr>
        <w:pStyle w:val="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</w:rPr>
      </w:pPr>
      <w:r>
        <w:rPr>
          <w:rFonts w:ascii="微软雅黑" w:eastAsia="微软雅黑" w:hAnsi="微软雅黑" w:hint="eastAsia"/>
          <w:color w:val="323232"/>
          <w:sz w:val="24"/>
          <w:szCs w:val="24"/>
        </w:rPr>
        <w:t>三、SDK接入流程</w:t>
      </w:r>
    </w:p>
    <w:p w:rsidR="005C00C2" w:rsidRDefault="005C00C2" w:rsidP="005C00C2">
      <w:pPr>
        <w:pStyle w:val="a7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23232"/>
          <w:sz w:val="21"/>
          <w:szCs w:val="21"/>
        </w:rPr>
      </w:pPr>
    </w:p>
    <w:p w:rsidR="005C00C2" w:rsidRDefault="005C00C2" w:rsidP="005C00C2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Fonts w:ascii="微软雅黑" w:eastAsia="微软雅黑" w:hAnsi="微软雅黑" w:hint="eastAsia"/>
          <w:color w:val="323232"/>
          <w:sz w:val="21"/>
          <w:szCs w:val="21"/>
        </w:rPr>
        <w:lastRenderedPageBreak/>
        <w:t>3.1.获取</w:t>
      </w:r>
      <w:proofErr w:type="spellStart"/>
      <w:r>
        <w:rPr>
          <w:rFonts w:ascii="微软雅黑" w:eastAsia="微软雅黑" w:hAnsi="微软雅黑" w:hint="eastAsia"/>
          <w:color w:val="323232"/>
          <w:sz w:val="21"/>
          <w:szCs w:val="21"/>
        </w:rPr>
        <w:t>Sdk</w:t>
      </w:r>
      <w:proofErr w:type="spellEnd"/>
      <w:r>
        <w:rPr>
          <w:rFonts w:ascii="微软雅黑" w:eastAsia="微软雅黑" w:hAnsi="微软雅黑" w:hint="eastAsia"/>
          <w:color w:val="323232"/>
          <w:sz w:val="21"/>
          <w:szCs w:val="21"/>
        </w:rPr>
        <w:t>实例方法</w:t>
      </w:r>
    </w:p>
    <w:p w:rsidR="005C00C2" w:rsidRDefault="00F21229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</w:t>
      </w:r>
      <w:r w:rsidR="005C00C2">
        <w:rPr>
          <w:rFonts w:hint="eastAsia"/>
          <w:color w:val="A9B7C6"/>
          <w:sz w:val="27"/>
          <w:szCs w:val="27"/>
        </w:rPr>
        <w:t>.</w:t>
      </w:r>
      <w:r w:rsidR="005C00C2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5C00C2">
        <w:rPr>
          <w:rFonts w:hint="eastAsia"/>
          <w:color w:val="A9B7C6"/>
          <w:sz w:val="27"/>
          <w:szCs w:val="27"/>
        </w:rPr>
        <w:t>()</w:t>
      </w:r>
    </w:p>
    <w:p w:rsidR="005C00C2" w:rsidRDefault="005C00C2" w:rsidP="00CF4DA7"/>
    <w:p w:rsidR="005C00C2" w:rsidRPr="00AC1B51" w:rsidRDefault="005C00C2" w:rsidP="00AC1B51">
      <w:pPr>
        <w:rPr>
          <w:rFonts w:ascii="微软雅黑" w:eastAsia="微软雅黑" w:hAnsi="微软雅黑"/>
          <w:b/>
          <w:bCs/>
          <w:color w:val="323232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b/>
          <w:bCs/>
          <w:color w:val="323232"/>
          <w:szCs w:val="21"/>
          <w:shd w:val="clear" w:color="auto" w:fill="FFFFFF"/>
        </w:rPr>
        <w:t>3.2.添加生命周期接口（必接）</w:t>
      </w:r>
    </w:p>
    <w:p w:rsidR="00F21229" w:rsidRDefault="005C00C2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onCreate</w:t>
      </w:r>
      <w:proofErr w:type="spellEnd"/>
      <w:r>
        <w:rPr>
          <w:rFonts w:hint="eastAsia"/>
          <w:color w:val="A9B7C6"/>
          <w:sz w:val="27"/>
          <w:szCs w:val="27"/>
        </w:rPr>
        <w:t xml:space="preserve">(Bundle 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.onCreate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savedInstanceState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</w:t>
      </w:r>
      <w:proofErr w:type="spellStart"/>
      <w:r>
        <w:rPr>
          <w:rFonts w:hint="eastAsia"/>
          <w:color w:val="A9B7C6"/>
          <w:sz w:val="27"/>
          <w:szCs w:val="27"/>
        </w:rPr>
        <w:t>setContentView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R.layout.</w:t>
      </w:r>
      <w:r>
        <w:rPr>
          <w:rFonts w:hint="eastAsia"/>
          <w:i/>
          <w:iCs/>
          <w:color w:val="9876AA"/>
          <w:sz w:val="27"/>
          <w:szCs w:val="27"/>
        </w:rPr>
        <w:t>activity_main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</w:t>
      </w:r>
      <w:proofErr w:type="spellStart"/>
      <w:r w:rsidR="00F21229">
        <w:rPr>
          <w:rFonts w:hint="eastAsia"/>
          <w:color w:val="A9B7C6"/>
          <w:sz w:val="27"/>
          <w:szCs w:val="27"/>
        </w:rPr>
        <w:t>ULUManager.</w:t>
      </w:r>
      <w:r w:rsidR="00F21229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F21229">
        <w:rPr>
          <w:rFonts w:hint="eastAsia"/>
          <w:color w:val="A9B7C6"/>
          <w:sz w:val="27"/>
          <w:szCs w:val="27"/>
        </w:rPr>
        <w:t>().</w:t>
      </w:r>
      <w:proofErr w:type="spellStart"/>
      <w:r w:rsidR="00F21229">
        <w:rPr>
          <w:rFonts w:hint="eastAsia"/>
          <w:color w:val="A9B7C6"/>
          <w:sz w:val="27"/>
          <w:szCs w:val="27"/>
        </w:rPr>
        <w:t>ULUOnCreat</w:t>
      </w:r>
      <w:proofErr w:type="spellEnd"/>
      <w:r w:rsidR="00F21229">
        <w:rPr>
          <w:rFonts w:hint="eastAsia"/>
          <w:color w:val="A9B7C6"/>
          <w:sz w:val="27"/>
          <w:szCs w:val="27"/>
        </w:rPr>
        <w:t>(</w:t>
      </w:r>
      <w:r w:rsidR="00F21229">
        <w:rPr>
          <w:rFonts w:hint="eastAsia"/>
          <w:color w:val="CC7832"/>
          <w:sz w:val="27"/>
          <w:szCs w:val="27"/>
        </w:rPr>
        <w:t>this</w:t>
      </w:r>
      <w:r w:rsidR="00F21229">
        <w:rPr>
          <w:rFonts w:hint="eastAsia"/>
          <w:color w:val="A9B7C6"/>
          <w:sz w:val="27"/>
          <w:szCs w:val="27"/>
        </w:rPr>
        <w:t>)</w:t>
      </w:r>
      <w:r w:rsidR="00F21229">
        <w:rPr>
          <w:rFonts w:hint="eastAsia"/>
          <w:color w:val="CC7832"/>
          <w:sz w:val="27"/>
          <w:szCs w:val="27"/>
        </w:rPr>
        <w:t>;</w:t>
      </w:r>
    </w:p>
    <w:p w:rsidR="005C00C2" w:rsidRPr="00F21229" w:rsidRDefault="005C00C2" w:rsidP="005C00C2">
      <w:pPr>
        <w:pStyle w:val="HTML0"/>
        <w:shd w:val="clear" w:color="auto" w:fill="2B2B2B"/>
        <w:rPr>
          <w:color w:val="A9B7C6"/>
          <w:sz w:val="27"/>
          <w:szCs w:val="27"/>
        </w:rPr>
      </w:pPr>
    </w:p>
    <w:p w:rsidR="005C00C2" w:rsidRP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}</w:t>
      </w:r>
    </w:p>
    <w:p w:rsidR="005C00C2" w:rsidRDefault="005C00C2" w:rsidP="005C00C2">
      <w:pPr>
        <w:pStyle w:val="HTML0"/>
        <w:shd w:val="clear" w:color="auto" w:fill="2B2B2B"/>
        <w:rPr>
          <w:color w:val="BBB529"/>
          <w:sz w:val="27"/>
          <w:szCs w:val="27"/>
        </w:rPr>
      </w:pPr>
    </w:p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attachBaseContext</w:t>
      </w:r>
      <w:proofErr w:type="spellEnd"/>
      <w:r>
        <w:rPr>
          <w:rFonts w:hint="eastAsia"/>
          <w:color w:val="A9B7C6"/>
          <w:sz w:val="27"/>
          <w:szCs w:val="27"/>
        </w:rPr>
        <w:t xml:space="preserve">(Context 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ULUAttachBaseContext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newBase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Intent data)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ULUOnActivityResult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resultCode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data)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onRequestPermissionsResult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requestCode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r>
        <w:rPr>
          <w:rFonts w:hint="eastAsia"/>
          <w:color w:val="A9B7C6"/>
          <w:sz w:val="27"/>
          <w:szCs w:val="27"/>
        </w:rPr>
        <w:t>String[] permissions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BBB529"/>
          <w:sz w:val="27"/>
          <w:szCs w:val="27"/>
        </w:rPr>
        <w:t>@</w:t>
      </w:r>
      <w:proofErr w:type="spellStart"/>
      <w:r>
        <w:rPr>
          <w:rFonts w:hint="eastAsia"/>
          <w:color w:val="BBB529"/>
          <w:sz w:val="27"/>
          <w:szCs w:val="27"/>
        </w:rPr>
        <w:t>NonNull</w:t>
      </w:r>
      <w:proofErr w:type="spellEnd"/>
      <w:r>
        <w:rPr>
          <w:rFonts w:hint="eastAsia"/>
          <w:color w:val="BBB529"/>
          <w:sz w:val="27"/>
          <w:szCs w:val="27"/>
        </w:rPr>
        <w:t xml:space="preserve"> </w:t>
      </w:r>
      <w:proofErr w:type="spellStart"/>
      <w:r>
        <w:rPr>
          <w:rFonts w:hint="eastAsia"/>
          <w:color w:val="CC7832"/>
          <w:sz w:val="27"/>
          <w:szCs w:val="27"/>
        </w:rPr>
        <w:t>int</w:t>
      </w:r>
      <w:proofErr w:type="spellEnd"/>
      <w:r>
        <w:rPr>
          <w:rFonts w:hint="eastAsia"/>
          <w:color w:val="A9B7C6"/>
          <w:sz w:val="27"/>
          <w:szCs w:val="27"/>
        </w:rPr>
        <w:t xml:space="preserve">[] </w:t>
      </w:r>
      <w:proofErr w:type="spellStart"/>
      <w:r>
        <w:rPr>
          <w:rFonts w:hint="eastAsia"/>
          <w:color w:val="A9B7C6"/>
          <w:sz w:val="27"/>
          <w:szCs w:val="27"/>
        </w:rPr>
        <w:t>grantResults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r>
        <w:rPr>
          <w:rFonts w:hint="eastAsia"/>
          <w:color w:val="A9B7C6"/>
          <w:sz w:val="27"/>
          <w:szCs w:val="27"/>
        </w:rPr>
        <w:t>().ULUOnRequestPermissionsResult(requestCode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permissions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grantResults)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onStart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.onStart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ULUOnStart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onStop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.onStop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ULUOnStop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onPause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.onPause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ULUOnPause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onResume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.onResume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ULUOnResume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t xml:space="preserve">protected void </w:t>
      </w:r>
      <w:proofErr w:type="spellStart"/>
      <w:r>
        <w:rPr>
          <w:rFonts w:hint="eastAsia"/>
          <w:color w:val="FFC66D"/>
          <w:sz w:val="27"/>
          <w:szCs w:val="27"/>
        </w:rPr>
        <w:t>onDestroy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CC7832"/>
          <w:sz w:val="27"/>
          <w:szCs w:val="27"/>
        </w:rPr>
        <w:t>super</w:t>
      </w:r>
      <w:r>
        <w:rPr>
          <w:rFonts w:hint="eastAsia"/>
          <w:color w:val="A9B7C6"/>
          <w:sz w:val="27"/>
          <w:szCs w:val="27"/>
        </w:rPr>
        <w:t>.onDestroy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ULUOnDestory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>this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</w:t>
      </w:r>
      <w:r>
        <w:rPr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t>}</w:t>
      </w:r>
    </w:p>
    <w:p w:rsidR="005C00C2" w:rsidRPr="00F21229" w:rsidRDefault="005C00C2" w:rsidP="00CF4DA7"/>
    <w:p w:rsidR="0052734A" w:rsidRDefault="0052734A" w:rsidP="0052734A">
      <w:pPr>
        <w:pStyle w:val="4"/>
        <w:shd w:val="clear" w:color="auto" w:fill="FFFFFF"/>
        <w:spacing w:before="0" w:after="0"/>
        <w:rPr>
          <w:rFonts w:ascii="微软雅黑" w:eastAsia="微软雅黑" w:hAnsi="微软雅黑"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3.3.Sdk初始化接口（必接）</w:t>
      </w:r>
    </w:p>
    <w:p w:rsidR="0052734A" w:rsidRDefault="0052734A" w:rsidP="00CF4DA7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A8759"/>
          <w:sz w:val="27"/>
          <w:szCs w:val="27"/>
        </w:rPr>
        <w:t>"1"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init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CC7832"/>
          <w:sz w:val="27"/>
          <w:szCs w:val="27"/>
        </w:rPr>
        <w:t xml:space="preserve">this, </w:t>
      </w:r>
      <w:proofErr w:type="spellStart"/>
      <w:r>
        <w:rPr>
          <w:rFonts w:hint="eastAsia"/>
          <w:color w:val="A9B7C6"/>
          <w:sz w:val="27"/>
          <w:szCs w:val="27"/>
        </w:rPr>
        <w:t>gameId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onInitFail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init_fail</w:t>
      </w:r>
      <w:proofErr w:type="spellEnd"/>
      <w:r>
        <w:rPr>
          <w:rFonts w:hint="eastAsia"/>
          <w:color w:val="A9B7C6"/>
          <w:sz w:val="27"/>
          <w:szCs w:val="27"/>
        </w:rPr>
        <w:t xml:space="preserve">)+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onLogoutSuccess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logout_success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onLogoutFail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MainActivity.</w:t>
      </w:r>
      <w:r>
        <w:rPr>
          <w:rFonts w:hint="eastAsia"/>
          <w:color w:val="CC7832"/>
          <w:sz w:val="27"/>
          <w:szCs w:val="27"/>
        </w:rPr>
        <w:t>this</w:t>
      </w:r>
      <w:proofErr w:type="spellEnd"/>
      <w:r>
        <w:rPr>
          <w:rFonts w:hint="eastAsia"/>
          <w:color w:val="CC7832"/>
          <w:sz w:val="27"/>
          <w:szCs w:val="27"/>
        </w:rPr>
        <w:t xml:space="preserve">,  </w:t>
      </w:r>
      <w:proofErr w:type="spellStart"/>
      <w:r>
        <w:rPr>
          <w:rFonts w:hint="eastAsia"/>
          <w:color w:val="A9B7C6"/>
          <w:sz w:val="27"/>
          <w:szCs w:val="27"/>
        </w:rPr>
        <w:t>getString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R.string.</w:t>
      </w:r>
      <w:r>
        <w:rPr>
          <w:rFonts w:hint="eastAsia"/>
          <w:i/>
          <w:iCs/>
          <w:color w:val="9876AA"/>
          <w:sz w:val="27"/>
          <w:szCs w:val="27"/>
        </w:rPr>
        <w:t>logout_fail</w:t>
      </w:r>
      <w:proofErr w:type="spellEnd"/>
      <w:r>
        <w:rPr>
          <w:rFonts w:hint="eastAsia"/>
          <w:color w:val="A9B7C6"/>
          <w:sz w:val="27"/>
          <w:szCs w:val="27"/>
        </w:rPr>
        <w:t>)+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onLoginSuccess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uluUser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String </w:t>
      </w:r>
      <w:proofErr w:type="spellStart"/>
      <w:r>
        <w:rPr>
          <w:rFonts w:hint="eastAsia"/>
          <w:color w:val="A9B7C6"/>
          <w:sz w:val="27"/>
          <w:szCs w:val="27"/>
        </w:rPr>
        <w:t>uid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proofErr w:type="spellStart"/>
      <w:r>
        <w:rPr>
          <w:rFonts w:hint="eastAsia"/>
          <w:color w:val="A9B7C6"/>
          <w:sz w:val="27"/>
          <w:szCs w:val="27"/>
        </w:rPr>
        <w:t>uluUser.getUid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String token=</w:t>
      </w:r>
      <w:proofErr w:type="spellStart"/>
      <w:r>
        <w:rPr>
          <w:rFonts w:hint="eastAsia"/>
          <w:color w:val="A9B7C6"/>
          <w:sz w:val="27"/>
          <w:szCs w:val="27"/>
        </w:rPr>
        <w:t>uluUser.getToken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    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onLoginFail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login_fail</w:t>
      </w:r>
      <w:r>
        <w:rPr>
          <w:rFonts w:hint="eastAsia"/>
          <w:color w:val="A9B7C6"/>
          <w:sz w:val="27"/>
          <w:szCs w:val="27"/>
        </w:rPr>
        <w:t>)+erroMsg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0F7ABF" w:rsidRPr="00F21229" w:rsidRDefault="000F7ABF" w:rsidP="007C1A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3E22" w:rsidRDefault="00AB3E22" w:rsidP="004019F5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3.4.Sdk登录接口（必接）</w:t>
      </w:r>
    </w:p>
    <w:p w:rsidR="0078782D" w:rsidRPr="0078782D" w:rsidRDefault="007C1A0F" w:rsidP="0078782D">
      <w:r>
        <w:rPr>
          <w:rFonts w:hint="eastAsia"/>
        </w:rPr>
        <w:t xml:space="preserve"> </w:t>
      </w: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gramStart"/>
      <w:r>
        <w:rPr>
          <w:rFonts w:hint="eastAsia"/>
          <w:color w:val="A9B7C6"/>
          <w:sz w:val="27"/>
          <w:szCs w:val="27"/>
        </w:rPr>
        <w:t>login(</w:t>
      </w:r>
      <w:proofErr w:type="gram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5D44F7" w:rsidRPr="00F21229" w:rsidRDefault="005D44F7" w:rsidP="005D44F7"/>
    <w:p w:rsidR="00613351" w:rsidRDefault="00613351" w:rsidP="00613351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3.</w:t>
      </w:r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5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.Sdk支付接口（必接）</w:t>
      </w:r>
    </w:p>
    <w:p w:rsidR="00801A77" w:rsidRDefault="00801A77" w:rsidP="00801A77">
      <w:r>
        <w:rPr>
          <w:rFonts w:hint="eastAsia"/>
        </w:rPr>
        <w:t>支付失败返回“-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/>
    <w:p w:rsidR="00F21229" w:rsidRDefault="00F21229" w:rsidP="00F21229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uluOrder.setExtraData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ExtraData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uluOrder.setUluProductId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().pay(</w:t>
      </w:r>
      <w:proofErr w:type="spellStart"/>
      <w:r>
        <w:rPr>
          <w:rFonts w:hint="eastAsia"/>
          <w:color w:val="A9B7C6"/>
          <w:sz w:val="27"/>
          <w:szCs w:val="27"/>
        </w:rPr>
        <w:t>uluOrder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uluRole</w:t>
      </w:r>
      <w:r>
        <w:rPr>
          <w:rFonts w:hint="eastAsia"/>
          <w:color w:val="CC7832"/>
          <w:sz w:val="27"/>
          <w:szCs w:val="27"/>
        </w:rPr>
        <w:t>,new</w:t>
      </w:r>
      <w:proofErr w:type="spellEnd"/>
      <w:r>
        <w:rPr>
          <w:rFonts w:hint="eastAsia"/>
          <w:color w:val="CC7832"/>
          <w:sz w:val="27"/>
          <w:szCs w:val="27"/>
        </w:rPr>
        <w:t xml:space="preserve"> </w:t>
      </w:r>
      <w:proofErr w:type="spellStart"/>
      <w:r>
        <w:rPr>
          <w:rFonts w:hint="eastAsia"/>
          <w:color w:val="A9B7C6"/>
          <w:sz w:val="27"/>
          <w:szCs w:val="27"/>
        </w:rPr>
        <w:t>ULUPayListenter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onPaySuccess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pay_success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onPayFail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orderId</w:t>
      </w:r>
      <w:proofErr w:type="spellEnd"/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 xml:space="preserve">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pay_fail</w:t>
      </w:r>
      <w:r>
        <w:rPr>
          <w:rFonts w:hint="eastAsia"/>
          <w:color w:val="A9B7C6"/>
          <w:sz w:val="27"/>
          <w:szCs w:val="27"/>
        </w:rPr>
        <w:t>)+errorMsg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F21229" w:rsidRDefault="002A4576" w:rsidP="009476DA">
      <w:pPr>
        <w:pStyle w:val="HTML0"/>
        <w:shd w:val="clear" w:color="auto" w:fill="2B2B2B"/>
        <w:rPr>
          <w:ins w:id="1" w:author="mine" w:date="2019-05-14T17:30:00Z"/>
        </w:rPr>
      </w:pPr>
    </w:p>
    <w:p w:rsidR="002A4576" w:rsidRPr="002A4576" w:rsidRDefault="002A4576" w:rsidP="002A4576">
      <w:pPr>
        <w:pStyle w:val="4"/>
        <w:shd w:val="clear" w:color="auto" w:fill="FFFFFF"/>
        <w:spacing w:before="0" w:after="0"/>
        <w:rPr>
          <w:ins w:id="2" w:author="mine" w:date="2019-05-14T17:30:00Z"/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3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  <w:r>
          <w:rPr>
            <w:rStyle w:val="a8"/>
            <w:rFonts w:ascii="微软雅黑" w:eastAsia="微软雅黑" w:hAnsi="微软雅黑"/>
            <w:b/>
            <w:bCs/>
            <w:color w:val="323232"/>
            <w:sz w:val="21"/>
            <w:szCs w:val="21"/>
          </w:rPr>
          <w:t>7</w:t>
        </w:r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.进入用户中心（必接）</w:t>
        </w:r>
      </w:ins>
    </w:p>
    <w:p w:rsidR="007C1A0F" w:rsidRDefault="00F0255E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r w:rsidRPr="00F0255E">
        <w:rPr>
          <w:rFonts w:hint="eastAsia"/>
          <w:color w:val="A9B7C6"/>
          <w:sz w:val="27"/>
          <w:szCs w:val="27"/>
        </w:rPr>
        <w:t xml:space="preserve">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 xml:space="preserve"> = </w:t>
      </w:r>
      <w:r w:rsidR="007C1A0F">
        <w:rPr>
          <w:rFonts w:hint="eastAsia"/>
          <w:color w:val="CC7832"/>
          <w:sz w:val="27"/>
          <w:szCs w:val="27"/>
        </w:rPr>
        <w:t xml:space="preserve">new 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()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RoleLevel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uluRole.setServerName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ServerName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uluRole.setServerId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ServerId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uluRole.setVipLevel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897BB"/>
          <w:sz w:val="27"/>
          <w:szCs w:val="27"/>
        </w:rPr>
        <w:t>1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uluRole.setRoleId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r w:rsidR="007C1A0F">
        <w:rPr>
          <w:rFonts w:hint="eastAsia"/>
          <w:color w:val="6A8759"/>
          <w:sz w:val="27"/>
          <w:szCs w:val="27"/>
        </w:rPr>
        <w:t>"</w:t>
      </w:r>
      <w:proofErr w:type="spellStart"/>
      <w:r w:rsidR="007C1A0F">
        <w:rPr>
          <w:rFonts w:hint="eastAsia"/>
          <w:color w:val="6A8759"/>
          <w:sz w:val="27"/>
          <w:szCs w:val="27"/>
        </w:rPr>
        <w:t>RoleId</w:t>
      </w:r>
      <w:proofErr w:type="spellEnd"/>
      <w:r w:rsidR="007C1A0F">
        <w:rPr>
          <w:rFonts w:hint="eastAsia"/>
          <w:color w:val="6A8759"/>
          <w:sz w:val="27"/>
          <w:szCs w:val="27"/>
        </w:rPr>
        <w:t>"</w:t>
      </w:r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  <w:r w:rsidR="007C1A0F">
        <w:rPr>
          <w:rFonts w:hint="eastAsia"/>
          <w:color w:val="CC7832"/>
          <w:sz w:val="27"/>
          <w:szCs w:val="27"/>
        </w:rPr>
        <w:br/>
      </w:r>
      <w:proofErr w:type="spellStart"/>
      <w:r w:rsidR="007C1A0F">
        <w:rPr>
          <w:rFonts w:hint="eastAsia"/>
          <w:color w:val="A9B7C6"/>
          <w:sz w:val="27"/>
          <w:szCs w:val="27"/>
        </w:rPr>
        <w:t>ULUManager.</w:t>
      </w:r>
      <w:r w:rsidR="007C1A0F"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 w:rsidR="007C1A0F">
        <w:rPr>
          <w:rFonts w:hint="eastAsia"/>
          <w:color w:val="A9B7C6"/>
          <w:sz w:val="27"/>
          <w:szCs w:val="27"/>
        </w:rPr>
        <w:t>().</w:t>
      </w:r>
      <w:proofErr w:type="spellStart"/>
      <w:r w:rsidR="007C1A0F">
        <w:rPr>
          <w:rFonts w:hint="eastAsia"/>
          <w:color w:val="A9B7C6"/>
          <w:sz w:val="27"/>
          <w:szCs w:val="27"/>
        </w:rPr>
        <w:t>openUserCenter</w:t>
      </w:r>
      <w:proofErr w:type="spellEnd"/>
      <w:r w:rsidR="007C1A0F">
        <w:rPr>
          <w:rFonts w:hint="eastAsia"/>
          <w:color w:val="A9B7C6"/>
          <w:sz w:val="27"/>
          <w:szCs w:val="27"/>
        </w:rPr>
        <w:t>(</w:t>
      </w:r>
      <w:proofErr w:type="spellStart"/>
      <w:r w:rsidR="007C1A0F">
        <w:rPr>
          <w:rFonts w:hint="eastAsia"/>
          <w:color w:val="A9B7C6"/>
          <w:sz w:val="27"/>
          <w:szCs w:val="27"/>
        </w:rPr>
        <w:t>uluRole</w:t>
      </w:r>
      <w:proofErr w:type="spellEnd"/>
      <w:r w:rsidR="007C1A0F">
        <w:rPr>
          <w:rFonts w:hint="eastAsia"/>
          <w:color w:val="A9B7C6"/>
          <w:sz w:val="27"/>
          <w:szCs w:val="27"/>
        </w:rPr>
        <w:t>)</w:t>
      </w:r>
      <w:r w:rsidR="007C1A0F"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F21229">
      <w:pPr>
        <w:pStyle w:val="HTML0"/>
        <w:shd w:val="clear" w:color="auto" w:fill="2B2B2B"/>
        <w:rPr>
          <w:ins w:id="4" w:author="mine" w:date="2019-05-14T17:30:00Z"/>
        </w:rPr>
      </w:pPr>
    </w:p>
    <w:p w:rsidR="00506E2C" w:rsidRDefault="00506E2C" w:rsidP="00506E2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ins w:id="5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3.</w:t>
        </w:r>
      </w:ins>
      <w:r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  <w:t>8</w:t>
      </w:r>
      <w:ins w:id="6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查询</w:t>
      </w:r>
      <w:r w:rsidR="00F21229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游陆</w:t>
      </w: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内</w:t>
      </w:r>
      <w:proofErr w:type="gramStart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购所有</w:t>
      </w:r>
      <w:proofErr w:type="gramEnd"/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商品信息</w:t>
      </w:r>
      <w:ins w:id="7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（</w:t>
        </w:r>
      </w:ins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选</w:t>
      </w:r>
      <w:ins w:id="8" w:author="mine" w:date="2019-05-14T17:30:00Z">
        <w:r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接）</w:t>
        </w:r>
      </w:ins>
    </w:p>
    <w:p w:rsidR="00801A77" w:rsidRDefault="00801A77" w:rsidP="00801A77">
      <w:r>
        <w:rPr>
          <w:rFonts w:hint="eastAsia"/>
        </w:rPr>
        <w:t>查询失败返回“-</w:t>
      </w:r>
      <w:r>
        <w:t>2</w:t>
      </w:r>
      <w:r>
        <w:rPr>
          <w:rFonts w:hint="eastAsia"/>
        </w:rPr>
        <w:t>”表示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没登陆</w:t>
      </w:r>
    </w:p>
    <w:p w:rsidR="00801A77" w:rsidRPr="00801A77" w:rsidRDefault="00801A77" w:rsidP="00801A77">
      <w:pPr>
        <w:rPr>
          <w:ins w:id="9" w:author="mine" w:date="2019-05-14T17:30:00Z"/>
        </w:rPr>
      </w:pPr>
    </w:p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 xml:space="preserve">&lt;String&gt; 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ArrayList</w:t>
      </w:r>
      <w:proofErr w:type="spellEnd"/>
      <w:r>
        <w:rPr>
          <w:rFonts w:hint="eastAsia"/>
          <w:color w:val="A9B7C6"/>
          <w:sz w:val="27"/>
          <w:szCs w:val="27"/>
        </w:rPr>
        <w:t>&lt;String&gt; 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skuList.add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9876AA"/>
          <w:sz w:val="27"/>
          <w:szCs w:val="27"/>
        </w:rPr>
        <w:t>SKU_GAS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getProductList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skuList</w:t>
      </w:r>
      <w:proofErr w:type="spellEnd"/>
      <w:r>
        <w:rPr>
          <w:rFonts w:hint="eastAsia"/>
          <w:color w:val="CC7832"/>
          <w:sz w:val="27"/>
          <w:szCs w:val="27"/>
        </w:rPr>
        <w:t xml:space="preserve">, new </w:t>
      </w:r>
      <w:proofErr w:type="spellStart"/>
      <w:r>
        <w:rPr>
          <w:rFonts w:hint="eastAsia"/>
          <w:color w:val="A9B7C6"/>
          <w:sz w:val="27"/>
          <w:szCs w:val="27"/>
        </w:rPr>
        <w:t>ULUGetProductListener</w:t>
      </w:r>
      <w:proofErr w:type="spellEnd"/>
      <w:r>
        <w:rPr>
          <w:rFonts w:hint="eastAsia"/>
          <w:color w:val="A9B7C6"/>
          <w:sz w:val="27"/>
          <w:szCs w:val="27"/>
        </w:rPr>
        <w:t>() {</w:t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onQuerySuccess</w:t>
      </w:r>
      <w:proofErr w:type="spellEnd"/>
      <w:r>
        <w:rPr>
          <w:rFonts w:hint="eastAsia"/>
          <w:color w:val="A9B7C6"/>
          <w:sz w:val="27"/>
          <w:szCs w:val="27"/>
        </w:rPr>
        <w:t>(List&lt;</w:t>
      </w:r>
      <w:proofErr w:type="spellStart"/>
      <w:r>
        <w:rPr>
          <w:rFonts w:hint="eastAsia"/>
          <w:color w:val="A9B7C6"/>
          <w:sz w:val="27"/>
          <w:szCs w:val="27"/>
        </w:rPr>
        <w:t>ULUProduct</w:t>
      </w:r>
      <w:proofErr w:type="spellEnd"/>
      <w:r>
        <w:rPr>
          <w:rFonts w:hint="eastAsia"/>
          <w:color w:val="A9B7C6"/>
          <w:sz w:val="27"/>
          <w:szCs w:val="27"/>
        </w:rPr>
        <w:t>&gt; list)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query_success</w:t>
      </w:r>
      <w:r>
        <w:rPr>
          <w:rFonts w:hint="eastAsia"/>
          <w:color w:val="A9B7C6"/>
          <w:sz w:val="27"/>
          <w:szCs w:val="27"/>
        </w:rPr>
        <w:t>)+</w:t>
      </w:r>
      <w:r>
        <w:rPr>
          <w:rFonts w:hint="eastAsia"/>
          <w:color w:val="6A8759"/>
          <w:sz w:val="27"/>
          <w:szCs w:val="27"/>
        </w:rPr>
        <w:t xml:space="preserve">" </w:t>
      </w:r>
      <w:proofErr w:type="spellStart"/>
      <w:r>
        <w:rPr>
          <w:rFonts w:hint="eastAsia"/>
          <w:color w:val="6A8759"/>
          <w:sz w:val="27"/>
          <w:szCs w:val="27"/>
        </w:rPr>
        <w:t>list.size</w:t>
      </w:r>
      <w:proofErr w:type="spellEnd"/>
      <w:r>
        <w:rPr>
          <w:rFonts w:hint="eastAsia"/>
          <w:color w:val="6A8759"/>
          <w:sz w:val="27"/>
          <w:szCs w:val="27"/>
        </w:rPr>
        <w:t>()==="</w:t>
      </w:r>
      <w:r>
        <w:rPr>
          <w:rFonts w:hint="eastAsia"/>
          <w:color w:val="A9B7C6"/>
          <w:sz w:val="27"/>
          <w:szCs w:val="27"/>
        </w:rPr>
        <w:t>+</w:t>
      </w:r>
      <w:proofErr w:type="spellStart"/>
      <w:r>
        <w:rPr>
          <w:rFonts w:hint="eastAsia"/>
          <w:color w:val="A9B7C6"/>
          <w:sz w:val="27"/>
          <w:szCs w:val="27"/>
        </w:rPr>
        <w:t>list.size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,</w:t>
      </w:r>
      <w:proofErr w:type="spellStart"/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proofErr w:type="spellEnd"/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lastRenderedPageBreak/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</w:r>
      <w:r>
        <w:rPr>
          <w:rFonts w:hint="eastAsia"/>
          <w:color w:val="A9B7C6"/>
          <w:sz w:val="27"/>
          <w:szCs w:val="27"/>
        </w:rPr>
        <w:br/>
        <w:t xml:space="preserve">    </w:t>
      </w:r>
      <w:r>
        <w:rPr>
          <w:rFonts w:hint="eastAsia"/>
          <w:color w:val="BBB529"/>
          <w:sz w:val="27"/>
          <w:szCs w:val="27"/>
        </w:rPr>
        <w:t>@Override</w:t>
      </w:r>
      <w:r>
        <w:rPr>
          <w:rFonts w:hint="eastAsia"/>
          <w:color w:val="BBB529"/>
          <w:sz w:val="27"/>
          <w:szCs w:val="27"/>
        </w:rPr>
        <w:br/>
        <w:t xml:space="preserve">    </w:t>
      </w:r>
      <w:r>
        <w:rPr>
          <w:rFonts w:hint="eastAsia"/>
          <w:color w:val="CC7832"/>
          <w:sz w:val="27"/>
          <w:szCs w:val="27"/>
        </w:rPr>
        <w:t xml:space="preserve">public void </w:t>
      </w:r>
      <w:proofErr w:type="spellStart"/>
      <w:r>
        <w:rPr>
          <w:rFonts w:hint="eastAsia"/>
          <w:color w:val="FFC66D"/>
          <w:sz w:val="27"/>
          <w:szCs w:val="27"/>
        </w:rPr>
        <w:t>onQueryFail</w:t>
      </w:r>
      <w:proofErr w:type="spellEnd"/>
      <w:r>
        <w:rPr>
          <w:rFonts w:hint="eastAsia"/>
          <w:color w:val="A9B7C6"/>
          <w:sz w:val="27"/>
          <w:szCs w:val="27"/>
        </w:rPr>
        <w:t xml:space="preserve">(String </w:t>
      </w:r>
      <w:proofErr w:type="spellStart"/>
      <w:r>
        <w:rPr>
          <w:rFonts w:hint="eastAsia"/>
          <w:color w:val="A9B7C6"/>
          <w:sz w:val="27"/>
          <w:szCs w:val="27"/>
        </w:rPr>
        <w:t>errorMsg</w:t>
      </w:r>
      <w:proofErr w:type="spellEnd"/>
      <w:r>
        <w:rPr>
          <w:rFonts w:hint="eastAsia"/>
          <w:color w:val="A9B7C6"/>
          <w:sz w:val="27"/>
          <w:szCs w:val="27"/>
        </w:rPr>
        <w:t>) {</w:t>
      </w:r>
      <w:r>
        <w:rPr>
          <w:rFonts w:hint="eastAsia"/>
          <w:color w:val="A9B7C6"/>
          <w:sz w:val="27"/>
          <w:szCs w:val="27"/>
        </w:rPr>
        <w:br/>
        <w:t xml:space="preserve">        Toast.</w:t>
      </w:r>
      <w:r>
        <w:rPr>
          <w:rFonts w:hint="eastAsia"/>
          <w:i/>
          <w:iCs/>
          <w:color w:val="A9B7C6"/>
          <w:sz w:val="27"/>
          <w:szCs w:val="27"/>
        </w:rPr>
        <w:t>makeText</w:t>
      </w:r>
      <w:r>
        <w:rPr>
          <w:rFonts w:hint="eastAsia"/>
          <w:color w:val="A9B7C6"/>
          <w:sz w:val="27"/>
          <w:szCs w:val="27"/>
        </w:rPr>
        <w:t>(MainActivity.</w:t>
      </w:r>
      <w:r>
        <w:rPr>
          <w:rFonts w:hint="eastAsia"/>
          <w:color w:val="CC7832"/>
          <w:sz w:val="27"/>
          <w:szCs w:val="27"/>
        </w:rPr>
        <w:t>this,</w:t>
      </w:r>
      <w:r>
        <w:rPr>
          <w:rFonts w:hint="eastAsia"/>
          <w:color w:val="A9B7C6"/>
          <w:sz w:val="27"/>
          <w:szCs w:val="27"/>
        </w:rPr>
        <w:t>getString(R.string.</w:t>
      </w:r>
      <w:r>
        <w:rPr>
          <w:rFonts w:hint="eastAsia"/>
          <w:i/>
          <w:iCs/>
          <w:color w:val="9876AA"/>
          <w:sz w:val="27"/>
          <w:szCs w:val="27"/>
        </w:rPr>
        <w:t>query_fail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,</w:t>
      </w:r>
      <w:r>
        <w:rPr>
          <w:rFonts w:hint="eastAsia"/>
          <w:color w:val="A9B7C6"/>
          <w:sz w:val="27"/>
          <w:szCs w:val="27"/>
        </w:rPr>
        <w:t>Toast.</w:t>
      </w:r>
      <w:r>
        <w:rPr>
          <w:rFonts w:hint="eastAsia"/>
          <w:i/>
          <w:iCs/>
          <w:color w:val="9876AA"/>
          <w:sz w:val="27"/>
          <w:szCs w:val="27"/>
        </w:rPr>
        <w:t>LENGTH_SHORT</w:t>
      </w:r>
      <w:r>
        <w:rPr>
          <w:rFonts w:hint="eastAsia"/>
          <w:color w:val="A9B7C6"/>
          <w:sz w:val="27"/>
          <w:szCs w:val="27"/>
        </w:rPr>
        <w:t>).show()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r>
        <w:rPr>
          <w:rFonts w:hint="eastAsia"/>
          <w:color w:val="CC7832"/>
          <w:sz w:val="27"/>
          <w:szCs w:val="27"/>
        </w:rPr>
        <w:br/>
        <w:t xml:space="preserve">    </w:t>
      </w:r>
      <w:r>
        <w:rPr>
          <w:rFonts w:hint="eastAsia"/>
          <w:color w:val="A9B7C6"/>
          <w:sz w:val="27"/>
          <w:szCs w:val="27"/>
        </w:rPr>
        <w:t>}</w:t>
      </w:r>
      <w:r>
        <w:rPr>
          <w:rFonts w:hint="eastAsia"/>
          <w:color w:val="A9B7C6"/>
          <w:sz w:val="27"/>
          <w:szCs w:val="27"/>
        </w:rPr>
        <w:br/>
        <w:t>})</w:t>
      </w:r>
      <w:r>
        <w:rPr>
          <w:rFonts w:hint="eastAsia"/>
          <w:color w:val="CC7832"/>
          <w:sz w:val="27"/>
          <w:szCs w:val="27"/>
        </w:rPr>
        <w:t>;</w:t>
      </w:r>
    </w:p>
    <w:p w:rsidR="002A4576" w:rsidRPr="007C1A0F" w:rsidRDefault="002A4576" w:rsidP="002A4576"/>
    <w:p w:rsidR="00DE0C6F" w:rsidRPr="00DE0C6F" w:rsidRDefault="00DE0C6F" w:rsidP="00DE0C6F"/>
    <w:p w:rsidR="00F929CB" w:rsidRPr="00F929CB" w:rsidRDefault="00F929CB" w:rsidP="005D1916"/>
    <w:p w:rsidR="0037118C" w:rsidRDefault="00DA144B" w:rsidP="0037118C">
      <w:pPr>
        <w:pStyle w:val="4"/>
        <w:shd w:val="clear" w:color="auto" w:fill="FFFFFF"/>
        <w:spacing w:before="0" w:after="0"/>
        <w:rPr>
          <w:rStyle w:val="a8"/>
          <w:rFonts w:ascii="微软雅黑" w:eastAsia="微软雅黑" w:hAnsi="微软雅黑"/>
          <w:b/>
          <w:bCs/>
          <w:color w:val="323232"/>
          <w:sz w:val="21"/>
          <w:szCs w:val="21"/>
        </w:rPr>
      </w:pPr>
      <w:r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4.0</w:t>
      </w:r>
      <w:ins w:id="10" w:author="mine" w:date="2019-05-14T17:30:00Z">
        <w:r w:rsidR="0037118C">
          <w:rPr>
            <w:rStyle w:val="a8"/>
            <w:rFonts w:ascii="微软雅黑" w:eastAsia="微软雅黑" w:hAnsi="微软雅黑" w:hint="eastAsia"/>
            <w:b/>
            <w:bCs/>
            <w:color w:val="323232"/>
            <w:sz w:val="21"/>
            <w:szCs w:val="21"/>
          </w:rPr>
          <w:t>.</w:t>
        </w:r>
      </w:ins>
      <w:r w:rsidR="0037118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打开客服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（</w:t>
      </w:r>
      <w:r w:rsidR="000F7E2C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必接</w:t>
      </w:r>
      <w:r w:rsidR="0037118C" w:rsidRPr="00C00588">
        <w:rPr>
          <w:rStyle w:val="a8"/>
          <w:rFonts w:ascii="微软雅黑" w:eastAsia="微软雅黑" w:hAnsi="微软雅黑" w:hint="eastAsia"/>
          <w:b/>
          <w:bCs/>
          <w:color w:val="323232"/>
          <w:sz w:val="21"/>
          <w:szCs w:val="21"/>
        </w:rPr>
        <w:t>）</w:t>
      </w:r>
    </w:p>
    <w:p w:rsidR="00DE0C6F" w:rsidRPr="00F929CB" w:rsidRDefault="00DE0C6F" w:rsidP="005D1916"/>
    <w:p w:rsidR="007C1A0F" w:rsidRDefault="007C1A0F" w:rsidP="007C1A0F">
      <w:pPr>
        <w:pStyle w:val="HTML0"/>
        <w:shd w:val="clear" w:color="auto" w:fill="2B2B2B"/>
        <w:rPr>
          <w:color w:val="A9B7C6"/>
          <w:sz w:val="27"/>
          <w:szCs w:val="27"/>
        </w:rPr>
      </w:pP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r>
        <w:rPr>
          <w:rFonts w:hint="eastAsia"/>
          <w:color w:val="CC7832"/>
          <w:sz w:val="27"/>
          <w:szCs w:val="27"/>
        </w:rPr>
        <w:t xml:space="preserve">new 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()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RoleLevel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uluRole.setRoleName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uluRole.setServerName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ServerName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uluRole.setServerId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ServerId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uluRole.setVipLevel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897BB"/>
          <w:sz w:val="27"/>
          <w:szCs w:val="27"/>
        </w:rPr>
        <w:t>1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lastRenderedPageBreak/>
        <w:t>uluRole.setRoleId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>
        <w:rPr>
          <w:rFonts w:hint="eastAsia"/>
          <w:color w:val="6A8759"/>
          <w:sz w:val="27"/>
          <w:szCs w:val="27"/>
        </w:rPr>
        <w:t>"</w:t>
      </w:r>
      <w:proofErr w:type="spellStart"/>
      <w:r>
        <w:rPr>
          <w:rFonts w:hint="eastAsia"/>
          <w:color w:val="6A8759"/>
          <w:sz w:val="27"/>
          <w:szCs w:val="27"/>
        </w:rPr>
        <w:t>RoleId</w:t>
      </w:r>
      <w:proofErr w:type="spellEnd"/>
      <w:r>
        <w:rPr>
          <w:rFonts w:hint="eastAsia"/>
          <w:color w:val="6A8759"/>
          <w:sz w:val="27"/>
          <w:szCs w:val="27"/>
        </w:rPr>
        <w:t>"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  <w:r>
        <w:rPr>
          <w:rFonts w:hint="eastAsia"/>
          <w:color w:val="CC7832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ULUManager.</w:t>
      </w:r>
      <w:r>
        <w:rPr>
          <w:rFonts w:hint="eastAsia"/>
          <w:i/>
          <w:iCs/>
          <w:color w:val="A9B7C6"/>
          <w:sz w:val="27"/>
          <w:szCs w:val="27"/>
        </w:rPr>
        <w:t>getInstance</w:t>
      </w:r>
      <w:proofErr w:type="spellEnd"/>
      <w:r>
        <w:rPr>
          <w:rFonts w:hint="eastAsia"/>
          <w:color w:val="A9B7C6"/>
          <w:sz w:val="27"/>
          <w:szCs w:val="27"/>
        </w:rPr>
        <w:t>().</w:t>
      </w:r>
      <w:proofErr w:type="spellStart"/>
      <w:r>
        <w:rPr>
          <w:rFonts w:hint="eastAsia"/>
          <w:color w:val="A9B7C6"/>
          <w:sz w:val="27"/>
          <w:szCs w:val="27"/>
        </w:rPr>
        <w:t>openCustomerService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9B7C6"/>
          <w:sz w:val="27"/>
          <w:szCs w:val="27"/>
        </w:rPr>
        <w:t>uluRole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CC7832"/>
          <w:sz w:val="27"/>
          <w:szCs w:val="27"/>
        </w:rPr>
        <w:t>;</w:t>
      </w:r>
    </w:p>
    <w:p w:rsidR="00815321" w:rsidRPr="007C1A0F" w:rsidRDefault="00815321" w:rsidP="007C1A0F">
      <w:pPr>
        <w:pStyle w:val="HTML0"/>
        <w:shd w:val="clear" w:color="auto" w:fill="2B2B2B"/>
        <w:rPr>
          <w:color w:val="A9B7C6"/>
          <w:sz w:val="27"/>
          <w:szCs w:val="27"/>
          <w:rPrChange w:id="11" w:author="mine" w:date="2019-05-14T17:30:00Z">
            <w:rPr>
              <w:color w:val="A9B7C6"/>
              <w:sz w:val="27"/>
            </w:rPr>
          </w:rPrChange>
        </w:rPr>
      </w:pPr>
    </w:p>
    <w:sectPr w:rsidR="00815321" w:rsidRPr="007C1A0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E7A" w:rsidRDefault="00165E7A" w:rsidP="00213AAD">
      <w:r>
        <w:separator/>
      </w:r>
    </w:p>
  </w:endnote>
  <w:endnote w:type="continuationSeparator" w:id="0">
    <w:p w:rsidR="00165E7A" w:rsidRDefault="00165E7A" w:rsidP="00213AAD">
      <w:r>
        <w:continuationSeparator/>
      </w:r>
    </w:p>
  </w:endnote>
  <w:endnote w:type="continuationNotice" w:id="1">
    <w:p w:rsidR="00165E7A" w:rsidRDefault="00165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E7A" w:rsidRDefault="00165E7A" w:rsidP="00213AAD">
      <w:r>
        <w:separator/>
      </w:r>
    </w:p>
  </w:footnote>
  <w:footnote w:type="continuationSeparator" w:id="0">
    <w:p w:rsidR="00165E7A" w:rsidRDefault="00165E7A" w:rsidP="00213AAD">
      <w:r>
        <w:continuationSeparator/>
      </w:r>
    </w:p>
  </w:footnote>
  <w:footnote w:type="continuationNotice" w:id="1">
    <w:p w:rsidR="00165E7A" w:rsidRDefault="00165E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63D" w:rsidRDefault="005156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A8"/>
    <w:rsid w:val="00003B3E"/>
    <w:rsid w:val="0002670F"/>
    <w:rsid w:val="00033A54"/>
    <w:rsid w:val="00033B79"/>
    <w:rsid w:val="00045827"/>
    <w:rsid w:val="000A273D"/>
    <w:rsid w:val="000B78AC"/>
    <w:rsid w:val="000D3C6B"/>
    <w:rsid w:val="000F7ABF"/>
    <w:rsid w:val="000F7E2C"/>
    <w:rsid w:val="001128A4"/>
    <w:rsid w:val="00112FF2"/>
    <w:rsid w:val="00114F35"/>
    <w:rsid w:val="00116CF0"/>
    <w:rsid w:val="001222E8"/>
    <w:rsid w:val="0014026B"/>
    <w:rsid w:val="00146DA8"/>
    <w:rsid w:val="001527CC"/>
    <w:rsid w:val="00165E7A"/>
    <w:rsid w:val="00185F7F"/>
    <w:rsid w:val="00191152"/>
    <w:rsid w:val="00197A49"/>
    <w:rsid w:val="001D1E20"/>
    <w:rsid w:val="001D50AE"/>
    <w:rsid w:val="001E2812"/>
    <w:rsid w:val="001E2EC5"/>
    <w:rsid w:val="00213AAD"/>
    <w:rsid w:val="002257B4"/>
    <w:rsid w:val="00247286"/>
    <w:rsid w:val="0026370D"/>
    <w:rsid w:val="00281277"/>
    <w:rsid w:val="002846DE"/>
    <w:rsid w:val="002A4576"/>
    <w:rsid w:val="002D56F1"/>
    <w:rsid w:val="002D72A4"/>
    <w:rsid w:val="002E10C7"/>
    <w:rsid w:val="002F495F"/>
    <w:rsid w:val="002F6C66"/>
    <w:rsid w:val="003009D2"/>
    <w:rsid w:val="00313F43"/>
    <w:rsid w:val="00327FA4"/>
    <w:rsid w:val="0033170F"/>
    <w:rsid w:val="00331811"/>
    <w:rsid w:val="003563AC"/>
    <w:rsid w:val="00362540"/>
    <w:rsid w:val="0037118C"/>
    <w:rsid w:val="003929C9"/>
    <w:rsid w:val="003B1884"/>
    <w:rsid w:val="003E781F"/>
    <w:rsid w:val="003F26DE"/>
    <w:rsid w:val="004019F5"/>
    <w:rsid w:val="004516B1"/>
    <w:rsid w:val="00453A99"/>
    <w:rsid w:val="00457616"/>
    <w:rsid w:val="00461AC2"/>
    <w:rsid w:val="0046583B"/>
    <w:rsid w:val="004749B8"/>
    <w:rsid w:val="0047706D"/>
    <w:rsid w:val="004C6AF7"/>
    <w:rsid w:val="00506E2C"/>
    <w:rsid w:val="0051563D"/>
    <w:rsid w:val="0051696E"/>
    <w:rsid w:val="0052734A"/>
    <w:rsid w:val="005318F1"/>
    <w:rsid w:val="00536ED4"/>
    <w:rsid w:val="00545450"/>
    <w:rsid w:val="0057233B"/>
    <w:rsid w:val="00572B00"/>
    <w:rsid w:val="00572DEC"/>
    <w:rsid w:val="00577439"/>
    <w:rsid w:val="00582880"/>
    <w:rsid w:val="0059632B"/>
    <w:rsid w:val="005C00C2"/>
    <w:rsid w:val="005C1A6D"/>
    <w:rsid w:val="005D1916"/>
    <w:rsid w:val="005D44F7"/>
    <w:rsid w:val="005F11A1"/>
    <w:rsid w:val="005F5E6B"/>
    <w:rsid w:val="00601A39"/>
    <w:rsid w:val="00613351"/>
    <w:rsid w:val="00641822"/>
    <w:rsid w:val="00660294"/>
    <w:rsid w:val="0066605A"/>
    <w:rsid w:val="00666DF1"/>
    <w:rsid w:val="00670345"/>
    <w:rsid w:val="006844A2"/>
    <w:rsid w:val="00693015"/>
    <w:rsid w:val="006D517D"/>
    <w:rsid w:val="00751966"/>
    <w:rsid w:val="007533EA"/>
    <w:rsid w:val="00760A3E"/>
    <w:rsid w:val="007610A3"/>
    <w:rsid w:val="00775647"/>
    <w:rsid w:val="0078782D"/>
    <w:rsid w:val="00795797"/>
    <w:rsid w:val="007A5973"/>
    <w:rsid w:val="007B2FD1"/>
    <w:rsid w:val="007C1A0F"/>
    <w:rsid w:val="007F279B"/>
    <w:rsid w:val="007F7B78"/>
    <w:rsid w:val="00801A77"/>
    <w:rsid w:val="00815321"/>
    <w:rsid w:val="00815AA3"/>
    <w:rsid w:val="00833E3B"/>
    <w:rsid w:val="0084273D"/>
    <w:rsid w:val="00851601"/>
    <w:rsid w:val="00863A22"/>
    <w:rsid w:val="008719C1"/>
    <w:rsid w:val="008B08F3"/>
    <w:rsid w:val="008C5258"/>
    <w:rsid w:val="008E3B3A"/>
    <w:rsid w:val="00923B49"/>
    <w:rsid w:val="00934A9F"/>
    <w:rsid w:val="009476DA"/>
    <w:rsid w:val="009A01A3"/>
    <w:rsid w:val="009A76CD"/>
    <w:rsid w:val="009B68FE"/>
    <w:rsid w:val="009C25F6"/>
    <w:rsid w:val="009C34B9"/>
    <w:rsid w:val="009C3840"/>
    <w:rsid w:val="009D4CC3"/>
    <w:rsid w:val="009E5AC6"/>
    <w:rsid w:val="00A0674D"/>
    <w:rsid w:val="00A114DE"/>
    <w:rsid w:val="00A31934"/>
    <w:rsid w:val="00A54325"/>
    <w:rsid w:val="00A57CAD"/>
    <w:rsid w:val="00AB3E22"/>
    <w:rsid w:val="00AC1B51"/>
    <w:rsid w:val="00AD2CDB"/>
    <w:rsid w:val="00AE4663"/>
    <w:rsid w:val="00AF3F0B"/>
    <w:rsid w:val="00B035EC"/>
    <w:rsid w:val="00B063A1"/>
    <w:rsid w:val="00B34AC1"/>
    <w:rsid w:val="00B66FF5"/>
    <w:rsid w:val="00B86B23"/>
    <w:rsid w:val="00B96CE3"/>
    <w:rsid w:val="00BD343C"/>
    <w:rsid w:val="00BD3DE6"/>
    <w:rsid w:val="00BD40E0"/>
    <w:rsid w:val="00BE18A2"/>
    <w:rsid w:val="00C00588"/>
    <w:rsid w:val="00C326CB"/>
    <w:rsid w:val="00C43267"/>
    <w:rsid w:val="00C563B7"/>
    <w:rsid w:val="00C76F1E"/>
    <w:rsid w:val="00C8382F"/>
    <w:rsid w:val="00CC6DBD"/>
    <w:rsid w:val="00CD15C1"/>
    <w:rsid w:val="00CE5D80"/>
    <w:rsid w:val="00CE7097"/>
    <w:rsid w:val="00CF4DA7"/>
    <w:rsid w:val="00D32B4F"/>
    <w:rsid w:val="00D33971"/>
    <w:rsid w:val="00D33E47"/>
    <w:rsid w:val="00D44007"/>
    <w:rsid w:val="00D6124F"/>
    <w:rsid w:val="00D61FB1"/>
    <w:rsid w:val="00D73BA0"/>
    <w:rsid w:val="00D76726"/>
    <w:rsid w:val="00D865C6"/>
    <w:rsid w:val="00DA144B"/>
    <w:rsid w:val="00DB45DB"/>
    <w:rsid w:val="00DE0C6F"/>
    <w:rsid w:val="00DE4EA4"/>
    <w:rsid w:val="00DE7B15"/>
    <w:rsid w:val="00DF1C64"/>
    <w:rsid w:val="00E2634C"/>
    <w:rsid w:val="00E30874"/>
    <w:rsid w:val="00E75929"/>
    <w:rsid w:val="00EA2734"/>
    <w:rsid w:val="00EA7F84"/>
    <w:rsid w:val="00EC5BBA"/>
    <w:rsid w:val="00ED50FA"/>
    <w:rsid w:val="00EE3B55"/>
    <w:rsid w:val="00EE43D7"/>
    <w:rsid w:val="00EE7FC9"/>
    <w:rsid w:val="00EF1E73"/>
    <w:rsid w:val="00EF7505"/>
    <w:rsid w:val="00F00328"/>
    <w:rsid w:val="00F0092D"/>
    <w:rsid w:val="00F0255E"/>
    <w:rsid w:val="00F16379"/>
    <w:rsid w:val="00F21229"/>
    <w:rsid w:val="00F62DAF"/>
    <w:rsid w:val="00F929CB"/>
    <w:rsid w:val="00FA1970"/>
    <w:rsid w:val="00FB046A"/>
    <w:rsid w:val="00FB56C7"/>
    <w:rsid w:val="00FC27E0"/>
    <w:rsid w:val="00FC71C4"/>
    <w:rsid w:val="00FD1163"/>
    <w:rsid w:val="00FD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0F080"/>
  <w15:chartTrackingRefBased/>
  <w15:docId w15:val="{0865E889-9FBC-4E6C-8F2A-E2235185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13A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22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3A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3A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13AA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3A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3AAD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222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1222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1222E8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222E8"/>
    <w:rPr>
      <w:b/>
      <w:bCs/>
    </w:rPr>
  </w:style>
  <w:style w:type="character" w:styleId="a9">
    <w:name w:val="Hyperlink"/>
    <w:basedOn w:val="a0"/>
    <w:uiPriority w:val="99"/>
    <w:semiHidden/>
    <w:unhideWhenUsed/>
    <w:rsid w:val="00934A9F"/>
    <w:rPr>
      <w:color w:val="0000FF"/>
      <w:u w:val="single"/>
    </w:rPr>
  </w:style>
  <w:style w:type="table" w:customStyle="1" w:styleId="TableNormal">
    <w:name w:val="Table Normal"/>
    <w:rsid w:val="007957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Revision"/>
    <w:hidden/>
    <w:uiPriority w:val="99"/>
    <w:semiHidden/>
    <w:rsid w:val="0051563D"/>
  </w:style>
  <w:style w:type="paragraph" w:styleId="ab">
    <w:name w:val="Balloon Text"/>
    <w:basedOn w:val="a"/>
    <w:link w:val="ac"/>
    <w:uiPriority w:val="99"/>
    <w:semiHidden/>
    <w:unhideWhenUsed/>
    <w:rsid w:val="005156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C11BF-2CD9-49C5-BB81-24852AF8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20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cp:lastPrinted>2019-04-15T08:06:00Z</cp:lastPrinted>
  <dcterms:created xsi:type="dcterms:W3CDTF">2019-04-08T06:38:00Z</dcterms:created>
  <dcterms:modified xsi:type="dcterms:W3CDTF">2019-11-26T09:44:00Z</dcterms:modified>
</cp:coreProperties>
</file>