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30461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 SDK developer documentation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Author: Yan Peng</w:t>
      </w: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Review: Niu Xiaoming</w:t>
      </w:r>
    </w:p>
    <w:p w:rsidR="00795797" w:rsidRDefault="00730461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Approval: Niu Xiaoming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30461" w:rsidRDefault="00730461" w:rsidP="00795797">
      <w:pPr>
        <w:widowControl/>
        <w:spacing w:after="160" w:line="288" w:lineRule="auto"/>
        <w:jc w:val="center"/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Shanghai </w:t>
      </w:r>
      <w:r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ULU</w:t>
      </w: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 xml:space="preserve"> Information Technology Co., Ltd</w:t>
      </w:r>
    </w:p>
    <w:p w:rsidR="00795797" w:rsidRDefault="00730461" w:rsidP="00730461">
      <w:pPr>
        <w:widowControl/>
        <w:spacing w:after="160" w:line="288" w:lineRule="auto"/>
        <w:ind w:left="3000" w:firstLine="360"/>
        <w:jc w:val="left"/>
        <w:rPr>
          <w:color w:val="5A5A5A"/>
          <w:kern w:val="0"/>
          <w:sz w:val="20"/>
          <w:szCs w:val="20"/>
          <w:u w:color="5A5A5A"/>
        </w:rPr>
      </w:pPr>
      <w:r w:rsidRPr="00730461">
        <w:rPr>
          <w:color w:val="5A5A5A"/>
          <w:kern w:val="0"/>
          <w:sz w:val="20"/>
          <w:szCs w:val="20"/>
          <w:u w:color="5A5A5A"/>
          <w:lang w:val="zh-TW" w:eastAsia="zh-TW"/>
        </w:rPr>
        <w:t>6 January 2020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30461" w:rsidP="00A07E71">
            <w:pPr>
              <w:widowControl/>
              <w:jc w:val="left"/>
            </w:pPr>
            <w:r w:rsidRPr="00730461">
              <w:rPr>
                <w:color w:val="5A5A5A"/>
                <w:u w:color="5A5A5A"/>
                <w:lang w:val="zh-TW" w:eastAsia="zh-TW"/>
              </w:rPr>
              <w:t>Final draft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logout interface, access firebase analysis and push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730461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Increase English Internationalization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u w:color="5A5A5A"/>
                <w:lang w:val="zh-TW"/>
              </w:rPr>
              <w:t>Add to the user center, query product information, upload role names, and open customer service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73046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Optimize dialog independence, eliminate external interference from cp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730461" w:rsidP="00A07E71">
            <w:pPr>
              <w:widowControl/>
              <w:jc w:val="left"/>
              <w:rPr>
                <w:color w:val="5A5A5A"/>
                <w:lang w:val="zh-TW"/>
              </w:rPr>
            </w:pPr>
            <w:r w:rsidRPr="00730461">
              <w:rPr>
                <w:color w:val="5A5A5A"/>
                <w:lang w:val="zh-TW"/>
              </w:rPr>
              <w:t>Added support for portrait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5E3D6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Payment, upload role, incoming role 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5E3D6B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initialization, payment optimization, access document update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5E3D6B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 w:rsidRPr="005E3D6B">
              <w:rPr>
                <w:rFonts w:asciiTheme="minorEastAsia" w:hAnsiTheme="minorEastAsia"/>
                <w:color w:val="5A5A5A"/>
                <w:lang w:val="zh-TW"/>
              </w:rPr>
              <w:t>SDK refactoring</w:t>
            </w:r>
          </w:p>
        </w:tc>
      </w:tr>
    </w:tbl>
    <w:p w:rsidR="00213AAD" w:rsidRPr="00213AAD" w:rsidRDefault="00213AAD" w:rsidP="0058217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</w:t>
      </w:r>
      <w:r w:rsidR="00582174" w:rsidRPr="00582174">
        <w:rPr>
          <w:rFonts w:ascii="微软雅黑" w:eastAsia="微软雅黑" w:hAnsi="微软雅黑" w:cs="宋体"/>
          <w:b/>
          <w:bCs/>
          <w:color w:val="323232"/>
          <w:kern w:val="0"/>
          <w:sz w:val="24"/>
          <w:szCs w:val="24"/>
        </w:rPr>
        <w:t>Import related libraries and parameter configuration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Copy the ulusdk.x.x.x.arr file into the project app / libs directory</w:t>
      </w:r>
    </w:p>
    <w:p w:rsidR="00582174" w:rsidRPr="00582174" w:rsidRDefault="00582174" w:rsidP="00582174">
      <w:pPr>
        <w:rPr>
          <w:rFonts w:ascii="微软雅黑" w:eastAsia="微软雅黑" w:hAnsi="微软雅黑" w:cs="宋体"/>
          <w:color w:val="323232"/>
          <w:kern w:val="0"/>
          <w:szCs w:val="21"/>
        </w:rPr>
      </w:pPr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minSDKVersion is not less than 22, targetSdkVersion is not less than 27</w:t>
      </w:r>
    </w:p>
    <w:p w:rsidR="002846DE" w:rsidRDefault="00582174" w:rsidP="00582174">
      <w:r w:rsidRPr="00582174">
        <w:rPr>
          <w:rFonts w:ascii="微软雅黑" w:eastAsia="微软雅黑" w:hAnsi="微软雅黑" w:cs="宋体"/>
          <w:color w:val="323232"/>
          <w:kern w:val="0"/>
          <w:szCs w:val="21"/>
        </w:rPr>
        <w:t>The modification results are shown in the figure</w:t>
      </w:r>
      <w:r w:rsidR="000A273D"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582174">
      <w:r w:rsidRPr="00582174">
        <w:t>Application-level build.gradle</w:t>
      </w:r>
    </w:p>
    <w:p w:rsidR="00564702" w:rsidRPr="00564702" w:rsidRDefault="00815AA3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'com.google.android.gms:play-services-auth:16.0.1'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'com.facebook.android:facebook-login:[4,5)'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'com.google.firebase:firebase-messaging:17.6.0'</w:t>
      </w:r>
      <w:r w:rsidR="00564702" w:rsidRPr="00564702">
        <w:rPr>
          <w:rFonts w:hint="eastAsia"/>
          <w:color w:val="6A8759"/>
          <w:sz w:val="27"/>
          <w:szCs w:val="27"/>
        </w:rPr>
        <w:br/>
        <w:t xml:space="preserve"> </w:t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'android.arch.work:work-runtime:1.0.1'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'com.google.firebase:firebase-core:16.0.7'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'com.appsflyer:af-android-sdk:4.9.0'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'com.android.support:multidex:1.0.3'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'libs'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'com.google.android.gms:play-services-ads:17.2.0'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'*.jar'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>implementation fileTree(</w:t>
      </w:r>
      <w:r w:rsidR="00564702" w:rsidRPr="00564702">
        <w:rPr>
          <w:rFonts w:hint="eastAsia"/>
          <w:color w:val="6A8759"/>
          <w:sz w:val="27"/>
          <w:szCs w:val="27"/>
        </w:rPr>
        <w:t>include</w:t>
      </w:r>
      <w:r w:rsidR="00564702" w:rsidRPr="00564702">
        <w:rPr>
          <w:rFonts w:hint="eastAsia"/>
          <w:color w:val="A9B7C6"/>
          <w:sz w:val="27"/>
          <w:szCs w:val="27"/>
        </w:rPr>
        <w:t>: [</w:t>
      </w:r>
      <w:r w:rsidR="00564702" w:rsidRPr="00564702">
        <w:rPr>
          <w:rFonts w:hint="eastAsia"/>
          <w:color w:val="6A8759"/>
          <w:sz w:val="27"/>
          <w:szCs w:val="27"/>
        </w:rPr>
        <w:t>'*.aar'</w:t>
      </w:r>
      <w:r w:rsidR="00564702" w:rsidRPr="00564702">
        <w:rPr>
          <w:rFonts w:hint="eastAsia"/>
          <w:color w:val="A9B7C6"/>
          <w:sz w:val="27"/>
          <w:szCs w:val="27"/>
        </w:rPr>
        <w:t xml:space="preserve">], </w:t>
      </w:r>
      <w:r w:rsidR="00564702" w:rsidRPr="00564702">
        <w:rPr>
          <w:rFonts w:hint="eastAsia"/>
          <w:color w:val="6A8759"/>
          <w:sz w:val="27"/>
          <w:szCs w:val="27"/>
        </w:rPr>
        <w:t>dir</w:t>
      </w:r>
      <w:r w:rsidR="00564702" w:rsidRPr="00564702">
        <w:rPr>
          <w:rFonts w:hint="eastAsia"/>
          <w:color w:val="A9B7C6"/>
          <w:sz w:val="27"/>
          <w:szCs w:val="27"/>
        </w:rPr>
        <w:t xml:space="preserve">: </w:t>
      </w:r>
      <w:r w:rsidR="00564702" w:rsidRPr="00564702">
        <w:rPr>
          <w:rFonts w:hint="eastAsia"/>
          <w:color w:val="6A8759"/>
          <w:sz w:val="27"/>
          <w:szCs w:val="27"/>
        </w:rPr>
        <w:t>'ads'</w:t>
      </w:r>
      <w:r w:rsidR="00564702" w:rsidRPr="00564702">
        <w:rPr>
          <w:rFonts w:hint="eastAsia"/>
          <w:color w:val="A9B7C6"/>
          <w:sz w:val="27"/>
          <w:szCs w:val="27"/>
        </w:rPr>
        <w:t>)</w:t>
      </w:r>
      <w:r w:rsidR="00564702" w:rsidRPr="0056470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'com.android.support:recyclerview-v7:28.0.0'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'com.android.support:support-v4:28.0.0'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'com.android.support:appcompat-v7:28.0.0'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'com.android.support:support-annotations:28.0.0'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 </w:t>
      </w:r>
      <w:r w:rsidR="00564702" w:rsidRPr="00564702">
        <w:rPr>
          <w:rFonts w:hint="eastAsia"/>
          <w:color w:val="6A8759"/>
          <w:sz w:val="27"/>
          <w:szCs w:val="27"/>
        </w:rPr>
        <w:t>'com.android.support:customtabs:28.0.0'</w:t>
      </w:r>
      <w:r w:rsidR="00564702" w:rsidRPr="00564702">
        <w:rPr>
          <w:rFonts w:hint="eastAsia"/>
          <w:color w:val="6A8759"/>
          <w:sz w:val="27"/>
          <w:szCs w:val="27"/>
        </w:rPr>
        <w:br/>
      </w:r>
      <w:r w:rsidR="00564702" w:rsidRPr="00564702">
        <w:rPr>
          <w:rFonts w:hint="eastAsia"/>
          <w:color w:val="A9B7C6"/>
          <w:sz w:val="27"/>
          <w:szCs w:val="27"/>
        </w:rPr>
        <w:t xml:space="preserve">implementation </w:t>
      </w:r>
      <w:r w:rsidR="00564702" w:rsidRPr="00564702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564702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2460BD" w:rsidP="002460BD">
      <w:pPr>
        <w:ind w:firstLineChars="100" w:firstLine="210"/>
      </w:pPr>
      <w:r w:rsidRPr="002460BD">
        <w:t>Project-level build.gradle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2460BD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4"/>
          <w:szCs w:val="24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</w:t>
      </w:r>
      <w:r w:rsidR="002460BD" w:rsidRPr="002460BD">
        <w:rPr>
          <w:rFonts w:ascii="微软雅黑" w:eastAsia="微软雅黑" w:hAnsi="微软雅黑"/>
          <w:color w:val="323232"/>
          <w:sz w:val="24"/>
          <w:szCs w:val="24"/>
        </w:rPr>
        <w:t>Configure AndroidManifest.xml</w:t>
      </w:r>
    </w:p>
    <w:p w:rsidR="001222E8" w:rsidRDefault="001222E8" w:rsidP="002460BD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</w:t>
      </w:r>
      <w:r w:rsidR="002460BD" w:rsidRPr="002460BD">
        <w:rPr>
          <w:rFonts w:ascii="微软雅黑" w:eastAsia="微软雅黑" w:hAnsi="微软雅黑"/>
          <w:color w:val="323232"/>
          <w:sz w:val="21"/>
          <w:szCs w:val="21"/>
        </w:rPr>
        <w:t xml:space="preserve"> Add permissions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</w:t>
      </w:r>
      <w:r w:rsidR="002460BD" w:rsidRPr="002460BD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Add component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6557B1" w:rsidRPr="006557B1" w:rsidRDefault="006557B1" w:rsidP="00655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6557B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6557B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6557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6557B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6557B1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D5B94" w:rsidP="005D5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70"/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 w:rsidRPr="005D5B94">
        <w:rPr>
          <w:rFonts w:ascii="宋体" w:eastAsia="宋体" w:hAnsi="宋体" w:cs="宋体"/>
          <w:color w:val="9876AA"/>
          <w:kern w:val="0"/>
          <w:sz w:val="27"/>
          <w:szCs w:val="27"/>
        </w:rPr>
        <w:t>Setting page constant vertical screen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5D5B94" w:rsidRDefault="00191152" w:rsidP="005D5B9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</w:t>
      </w:r>
      <w:r w:rsidR="005D5B94" w:rsidRPr="005D5B94">
        <w:rPr>
          <w:color w:val="6A8759"/>
          <w:sz w:val="27"/>
          <w:szCs w:val="27"/>
        </w:rPr>
        <w:t>portrait for portrait, sensorLandscape for landscape</w:t>
      </w:r>
      <w:r w:rsidR="00FD1163">
        <w:rPr>
          <w:rFonts w:hint="eastAsia"/>
          <w:color w:val="E8BF6A"/>
          <w:sz w:val="27"/>
          <w:szCs w:val="27"/>
        </w:rPr>
        <w:br/>
      </w:r>
      <w:r w:rsidR="005D5B94" w:rsidRPr="005D5B94">
        <w:rPr>
          <w:color w:val="E8BF6A"/>
          <w:sz w:val="27"/>
          <w:szCs w:val="27"/>
        </w:rPr>
        <w:t>note! !! !! Do not set page orientation for this page. Java code sets it dynamically</w:t>
      </w:r>
    </w:p>
    <w:p w:rsidR="00DF1C64" w:rsidRPr="00313F43" w:rsidRDefault="00F21229" w:rsidP="005D5B94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21229">
        <w:rPr>
          <w:rFonts w:hint="eastAsia"/>
          <w:color w:val="E8BF6A"/>
          <w:sz w:val="27"/>
          <w:szCs w:val="27"/>
        </w:rPr>
        <w:lastRenderedPageBreak/>
        <w:t>&lt;activity</w:t>
      </w:r>
      <w:r w:rsidRPr="00F21229">
        <w:rPr>
          <w:rFonts w:hint="eastAsia"/>
          <w:color w:val="E8BF6A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:name</w:t>
      </w:r>
      <w:r w:rsidRPr="00F21229">
        <w:rPr>
          <w:rFonts w:hint="eastAsia"/>
          <w:color w:val="6A8759"/>
          <w:sz w:val="27"/>
          <w:szCs w:val="27"/>
        </w:rPr>
        <w:t>="com.ulusdk.ui.ULUMainActivity"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:configChanges</w:t>
      </w:r>
      <w:r w:rsidRPr="00F21229">
        <w:rPr>
          <w:rFonts w:hint="eastAsia"/>
          <w:color w:val="6A8759"/>
          <w:sz w:val="27"/>
          <w:szCs w:val="27"/>
        </w:rPr>
        <w:t>="orientation|keyboardHidden|screenSize"</w:t>
      </w:r>
      <w:r w:rsidRPr="00F21229">
        <w:rPr>
          <w:rFonts w:hint="eastAsia"/>
          <w:color w:val="6A8759"/>
          <w:sz w:val="27"/>
          <w:szCs w:val="27"/>
        </w:rPr>
        <w:br/>
        <w:t xml:space="preserve">    </w:t>
      </w:r>
      <w:r w:rsidRPr="00F21229">
        <w:rPr>
          <w:rFonts w:hint="eastAsia"/>
          <w:color w:val="9876AA"/>
          <w:sz w:val="27"/>
          <w:szCs w:val="27"/>
        </w:rPr>
        <w:t>android</w:t>
      </w:r>
      <w:r w:rsidRPr="00F21229">
        <w:rPr>
          <w:rFonts w:hint="eastAsia"/>
          <w:color w:val="BABABA"/>
          <w:sz w:val="27"/>
          <w:szCs w:val="27"/>
        </w:rPr>
        <w:t>:theme</w:t>
      </w:r>
      <w:r w:rsidR="00313F43">
        <w:rPr>
          <w:rFonts w:hint="eastAsia"/>
          <w:color w:val="6A8759"/>
          <w:sz w:val="27"/>
          <w:szCs w:val="27"/>
        </w:rPr>
        <w:t>="@style/ulu_activity"</w:t>
      </w:r>
      <w:r w:rsidR="00313F43">
        <w:rPr>
          <w:rFonts w:hint="eastAsia"/>
          <w:color w:val="6A8759"/>
          <w:sz w:val="27"/>
          <w:szCs w:val="27"/>
        </w:rPr>
        <w:br/>
      </w:r>
      <w:r w:rsidRPr="00F21229">
        <w:rPr>
          <w:rFonts w:hint="eastAsia"/>
          <w:color w:val="E8BF6A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5D5B94" w:rsidRDefault="005D5B94" w:rsidP="005D5B94">
      <w:r>
        <w:t>2.3. Setting XML Parameters</w:t>
      </w:r>
    </w:p>
    <w:p w:rsidR="00CF4DA7" w:rsidRPr="00C8382F" w:rsidRDefault="005D5B94" w:rsidP="005D5B94">
      <w:r>
        <w:t>Add SDK environment configuration to Strings.xml and get google-service.json from Youlu</w:t>
      </w:r>
    </w:p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 xml:space="preserve">&lt;!--   </w:t>
      </w:r>
      <w:r w:rsidR="005D5B94" w:rsidRPr="005D5B94">
        <w:rPr>
          <w:color w:val="808080"/>
          <w:sz w:val="27"/>
          <w:szCs w:val="27"/>
        </w:rPr>
        <w:t>1 ULUSDK sandbox environment, 0 ULUSDK production environment</w:t>
      </w:r>
      <w:r w:rsidRPr="007C1A0F">
        <w:rPr>
          <w:rFonts w:hint="eastAsia"/>
          <w:color w:val="808080"/>
          <w:sz w:val="27"/>
          <w:szCs w:val="27"/>
        </w:rPr>
        <w:t>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</w:t>
      </w:r>
      <w:r w:rsidR="005D5B94" w:rsidRPr="005D5B94">
        <w:rPr>
          <w:rFonts w:ascii="微软雅黑" w:eastAsia="微软雅黑" w:hAnsi="微软雅黑"/>
          <w:color w:val="323232"/>
          <w:sz w:val="24"/>
          <w:szCs w:val="24"/>
        </w:rPr>
        <w:t>SDK access process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</w:t>
      </w:r>
      <w:r w:rsidR="005D5B94" w:rsidRPr="005D5B94">
        <w:t xml:space="preserve"> </w:t>
      </w:r>
      <w:r w:rsidR="005D5B94" w:rsidRPr="005D5B94">
        <w:rPr>
          <w:rFonts w:ascii="微软雅黑" w:eastAsia="微软雅黑" w:hAnsi="微软雅黑"/>
          <w:color w:val="323232"/>
          <w:sz w:val="21"/>
          <w:szCs w:val="21"/>
        </w:rPr>
        <w:t>Get SDK instance method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D5B94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 w:rsidRPr="005D5B94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3.2.Sdk initialization interface (required)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 xml:space="preserve">ULUListener() </w:t>
      </w:r>
      <w:r>
        <w:rPr>
          <w:rFonts w:hint="eastAsia"/>
          <w:color w:val="A9B7C6"/>
          <w:sz w:val="27"/>
          <w:szCs w:val="27"/>
        </w:rPr>
        <w:lastRenderedPageBreak/>
        <w:t>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5D5B94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 w:rsidRPr="005D5B94"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3.3. Add lifecycle interface (required)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lastRenderedPageBreak/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78782D" w:rsidRPr="0078782D" w:rsidRDefault="00587142" w:rsidP="0078782D"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3.4.Sdk login interface (required)</w:t>
      </w:r>
      <w:r w:rsidR="007C1A0F"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587142" w:rsidRDefault="00587142" w:rsidP="00801A77">
      <w:pPr>
        <w:rPr>
          <w:rStyle w:val="a8"/>
          <w:rFonts w:ascii="微软雅黑" w:eastAsia="微软雅黑" w:hAnsi="微软雅黑" w:cstheme="majorBidi"/>
          <w:color w:val="323232"/>
          <w:szCs w:val="21"/>
        </w:rPr>
      </w:pPr>
      <w:r w:rsidRPr="00587142">
        <w:rPr>
          <w:rStyle w:val="a8"/>
          <w:rFonts w:ascii="微软雅黑" w:eastAsia="微软雅黑" w:hAnsi="微软雅黑" w:cstheme="majorBidi"/>
          <w:color w:val="323232"/>
          <w:szCs w:val="21"/>
        </w:rPr>
        <w:t>3.5.Sdk payment interface (required)</w:t>
      </w:r>
    </w:p>
    <w:p w:rsidR="00801A77" w:rsidRPr="00801A77" w:rsidRDefault="00587142" w:rsidP="00801A77">
      <w:r w:rsidRPr="00587142">
        <w:t>If payment fails, "-2" means googleplay is not logged in</w:t>
      </w: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Enter the user center (required)</w:t>
      </w:r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lastRenderedPageBreak/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Query all product information of Inland Purchase (optional)</w:t>
      </w:r>
    </w:p>
    <w:p w:rsidR="00801A77" w:rsidRPr="00801A77" w:rsidRDefault="00587142" w:rsidP="00801A77">
      <w:pPr>
        <w:rPr>
          <w:ins w:id="6" w:author="mine" w:date="2019-05-14T17:30:00Z"/>
        </w:rPr>
      </w:pPr>
      <w:r w:rsidRPr="00587142">
        <w:t>The query fails and returns "-2", indicating that googleplay is not logged in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587142">
      <w:pPr>
        <w:pStyle w:val="4"/>
        <w:shd w:val="clear" w:color="auto" w:fill="FFFFFF"/>
        <w:spacing w:before="0" w:after="0"/>
      </w:pP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Check if there are missing orders (optional)</w:t>
      </w:r>
      <w:r>
        <w:rPr>
          <w:rFonts w:hint="eastAsia"/>
        </w:rPr>
        <w:t xml:space="preserve"> </w:t>
      </w:r>
    </w:p>
    <w:p w:rsidR="00FB57C2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 w:rsidR="00FB57C2" w:rsidRPr="00FB57C2"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Indicates that there is a missing order, and the background delivery has been notified 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Indicates no missing orders</w:t>
      </w:r>
      <w:r w:rsidR="00587142" w:rsidRPr="0058714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Pr="00F929CB" w:rsidRDefault="006F06B1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Open customer service (required)</w:t>
      </w:r>
    </w:p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Pr="00F929CB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RBI (required)</w:t>
      </w:r>
    </w:p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87142" w:rsidRPr="00587142"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Share (facebook, instagram picture, link, video)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587142">
      <w:pPr>
        <w:pStyle w:val="4"/>
        <w:shd w:val="clear" w:color="auto" w:fill="FFFFFF"/>
        <w:spacing w:before="0" w:after="0"/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 w:rsidR="00587142" w:rsidRPr="00587142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Interstitial ads, video ads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advertising</w:t>
      </w:r>
    </w:p>
    <w:p w:rsidR="00653885" w:rsidRPr="00653885" w:rsidRDefault="0016791D" w:rsidP="00653885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().showBannerAd(</w:t>
      </w:r>
      <w:r w:rsidRPr="00FE6121">
        <w:rPr>
          <w:rFonts w:hint="eastAsia"/>
          <w:color w:val="9876AA"/>
          <w:sz w:val="27"/>
          <w:szCs w:val="27"/>
        </w:rPr>
        <w:t>ll_banner</w:t>
      </w:r>
      <w:r w:rsidRPr="00FE6121">
        <w:rPr>
          <w:rFonts w:hint="eastAsia"/>
          <w:color w:val="CC7832"/>
          <w:sz w:val="27"/>
          <w:szCs w:val="27"/>
        </w:rPr>
        <w:t xml:space="preserve">, new </w:t>
      </w:r>
      <w:r w:rsidRPr="00FE6121">
        <w:rPr>
          <w:rFonts w:hint="eastAsia"/>
          <w:color w:val="A9B7C6"/>
          <w:sz w:val="27"/>
          <w:szCs w:val="27"/>
        </w:rPr>
        <w:t>ULUBannerAdListener()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653885" w:rsidRPr="00653885">
        <w:rPr>
          <w:rFonts w:hint="eastAsia"/>
          <w:color w:val="6A8759"/>
          <w:sz w:val="27"/>
          <w:szCs w:val="27"/>
        </w:rPr>
        <w:t>uluBanner001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bookmarkStart w:id="14" w:name="_GoBack"/>
      <w:bookmarkEnd w:id="14"/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653885">
        <w:rPr>
          <w:rFonts w:ascii="宋体" w:eastAsia="宋体" w:hAnsi="宋体" w:cs="宋体"/>
          <w:color w:val="CC7832"/>
          <w:kern w:val="0"/>
          <w:sz w:val="27"/>
          <w:szCs w:val="27"/>
        </w:rPr>
        <w:t xml:space="preserve"> 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Interstitial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653885" w:rsidRPr="00653885" w:rsidRDefault="0016791D" w:rsidP="00653885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().showInterstitialAd(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ULUInterstitialAdListener()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</w:r>
      <w:r w:rsidRPr="00FE6121">
        <w:rPr>
          <w:rFonts w:hint="eastAsia"/>
          <w:color w:val="BBB529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displayed 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653885" w:rsidRPr="00653885">
        <w:rPr>
          <w:rFonts w:hint="eastAsia"/>
          <w:color w:val="6A8759"/>
          <w:sz w:val="27"/>
          <w:szCs w:val="27"/>
        </w:rPr>
        <w:t>uluInterstitial001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</w:t>
      </w:r>
      <w:r w:rsidR="00587142" w:rsidRPr="00587142">
        <w:t xml:space="preserve"> </w:t>
      </w:r>
      <w:r w:rsidR="00587142" w:rsidRPr="00587142">
        <w:rPr>
          <w:rFonts w:ascii="宋体" w:eastAsia="宋体" w:hAnsi="宋体" w:cs="宋体"/>
          <w:color w:val="A9B7C6"/>
          <w:kern w:val="0"/>
          <w:sz w:val="27"/>
          <w:szCs w:val="27"/>
        </w:rPr>
        <w:t>Video Incentives</w:t>
      </w:r>
    </w:p>
    <w:p w:rsidR="00653885" w:rsidRPr="00653885" w:rsidRDefault="0016791D" w:rsidP="00653885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().showVideoAd(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ULURewardVideoAdListener()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onVideoAdReward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onVideoAdDontReward</w:t>
      </w:r>
      <w:r w:rsidRPr="00FE6121">
        <w:rPr>
          <w:rFonts w:hint="eastAsia"/>
          <w:color w:val="A9B7C6"/>
          <w:sz w:val="27"/>
          <w:szCs w:val="27"/>
        </w:rPr>
        <w:t>(String reason)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"onVideoAdDontReward"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653885" w:rsidRPr="00653885">
        <w:rPr>
          <w:rFonts w:hint="eastAsia"/>
          <w:color w:val="6A8759"/>
          <w:sz w:val="27"/>
          <w:szCs w:val="27"/>
        </w:rPr>
        <w:t>uluVideo001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798" w:rsidRDefault="00631798" w:rsidP="00213AAD">
      <w:r>
        <w:separator/>
      </w:r>
    </w:p>
  </w:endnote>
  <w:endnote w:type="continuationSeparator" w:id="0">
    <w:p w:rsidR="00631798" w:rsidRDefault="00631798" w:rsidP="00213AAD">
      <w:r>
        <w:continuationSeparator/>
      </w:r>
    </w:p>
  </w:endnote>
  <w:endnote w:type="continuationNotice" w:id="1">
    <w:p w:rsidR="00631798" w:rsidRDefault="006317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798" w:rsidRDefault="00631798" w:rsidP="00213AAD">
      <w:r>
        <w:separator/>
      </w:r>
    </w:p>
  </w:footnote>
  <w:footnote w:type="continuationSeparator" w:id="0">
    <w:p w:rsidR="00631798" w:rsidRDefault="00631798" w:rsidP="00213AAD">
      <w:r>
        <w:continuationSeparator/>
      </w:r>
    </w:p>
  </w:footnote>
  <w:footnote w:type="continuationNotice" w:id="1">
    <w:p w:rsidR="00631798" w:rsidRDefault="006317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60BD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5253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64702"/>
    <w:rsid w:val="0057233B"/>
    <w:rsid w:val="00572B00"/>
    <w:rsid w:val="00572DEC"/>
    <w:rsid w:val="00577439"/>
    <w:rsid w:val="00582174"/>
    <w:rsid w:val="00582880"/>
    <w:rsid w:val="00587142"/>
    <w:rsid w:val="0059632B"/>
    <w:rsid w:val="005C00C2"/>
    <w:rsid w:val="005C1A6D"/>
    <w:rsid w:val="005C35B0"/>
    <w:rsid w:val="005D1916"/>
    <w:rsid w:val="005D44F7"/>
    <w:rsid w:val="005D5B94"/>
    <w:rsid w:val="005E3D6B"/>
    <w:rsid w:val="005F11A1"/>
    <w:rsid w:val="005F5E6B"/>
    <w:rsid w:val="00601A39"/>
    <w:rsid w:val="00613351"/>
    <w:rsid w:val="00631798"/>
    <w:rsid w:val="00641822"/>
    <w:rsid w:val="00653885"/>
    <w:rsid w:val="006557B1"/>
    <w:rsid w:val="00660294"/>
    <w:rsid w:val="0066605A"/>
    <w:rsid w:val="00666DF1"/>
    <w:rsid w:val="00670345"/>
    <w:rsid w:val="006844A2"/>
    <w:rsid w:val="00693015"/>
    <w:rsid w:val="006D517D"/>
    <w:rsid w:val="006F06B1"/>
    <w:rsid w:val="0073046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B1781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0B42"/>
    <w:rsid w:val="00F0255E"/>
    <w:rsid w:val="00F16379"/>
    <w:rsid w:val="00F21229"/>
    <w:rsid w:val="00F309C5"/>
    <w:rsid w:val="00F44218"/>
    <w:rsid w:val="00F62DAF"/>
    <w:rsid w:val="00F929CB"/>
    <w:rsid w:val="00FA1970"/>
    <w:rsid w:val="00FB046A"/>
    <w:rsid w:val="00FB56C7"/>
    <w:rsid w:val="00FB57C2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273A4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F3A0E-2C17-454A-8BFE-639F86FA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1928</Words>
  <Characters>10993</Characters>
  <Application>Microsoft Office Word</Application>
  <DocSecurity>0</DocSecurity>
  <Lines>91</Lines>
  <Paragraphs>25</Paragraphs>
  <ScaleCrop>false</ScaleCrop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2019-04-15T08:06:00Z</cp:lastPrinted>
  <dcterms:created xsi:type="dcterms:W3CDTF">2020-01-06T01:54:00Z</dcterms:created>
  <dcterms:modified xsi:type="dcterms:W3CDTF">2020-01-13T01:14:00Z</dcterms:modified>
</cp:coreProperties>
</file>