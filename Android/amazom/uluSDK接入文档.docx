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C46D32" w:rsidRPr="00C46D32" w:rsidRDefault="00815AA3" w:rsidP="00C46D3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</w:r>
      <w:r w:rsidR="007C1A0F" w:rsidRPr="007C1A0F">
        <w:rPr>
          <w:rFonts w:hint="eastAsia"/>
          <w:color w:val="A9B7C6"/>
          <w:sz w:val="27"/>
          <w:szCs w:val="27"/>
        </w:rPr>
        <w:t>dependencies {</w:t>
      </w:r>
      <w:r w:rsidR="007C1A0F" w:rsidRPr="007C1A0F">
        <w:rPr>
          <w:rFonts w:hint="eastAsia"/>
          <w:color w:val="A9B7C6"/>
          <w:sz w:val="27"/>
          <w:szCs w:val="27"/>
        </w:rPr>
        <w:br/>
        <w:t xml:space="preserve">   </w:t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'com.google.android.gms:play-services-auth:16.0.1'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</w:t>
      </w:r>
      <w:proofErr w:type="spellStart"/>
      <w:r w:rsidR="00C46D32" w:rsidRPr="00C46D32">
        <w:rPr>
          <w:rFonts w:hint="eastAsia"/>
          <w:color w:val="6A8759"/>
          <w:sz w:val="27"/>
          <w:szCs w:val="27"/>
        </w:rPr>
        <w:t>com.facebook.android:facebook-login</w:t>
      </w:r>
      <w:proofErr w:type="spellEnd"/>
      <w:r w:rsidR="00C46D32" w:rsidRPr="00C46D32">
        <w:rPr>
          <w:rFonts w:hint="eastAsia"/>
          <w:color w:val="6A8759"/>
          <w:sz w:val="27"/>
          <w:szCs w:val="27"/>
        </w:rPr>
        <w:t>:[4,5)'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'com.google.firebase:firebase-messaging:17.6.0'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'android.arch.work:work-runtime:1.0.1'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'com.google.firebase:firebase-core:16.0.7'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'com.appsflyer:af-android-sdk:4.9.0'</w:t>
      </w:r>
      <w:r w:rsidR="00C46D32" w:rsidRPr="00C46D32">
        <w:rPr>
          <w:rFonts w:hint="eastAsia"/>
          <w:color w:val="6A8759"/>
          <w:sz w:val="27"/>
          <w:szCs w:val="27"/>
        </w:rPr>
        <w:br/>
      </w:r>
      <w:r w:rsidR="00C46D32" w:rsidRPr="00C46D32">
        <w:rPr>
          <w:rFonts w:hint="eastAsia"/>
          <w:color w:val="A9B7C6"/>
          <w:sz w:val="27"/>
          <w:szCs w:val="27"/>
        </w:rPr>
        <w:t xml:space="preserve">implementation </w:t>
      </w:r>
      <w:proofErr w:type="spellStart"/>
      <w:r w:rsidR="00C46D32" w:rsidRPr="00C46D32">
        <w:rPr>
          <w:rFonts w:hint="eastAsia"/>
          <w:color w:val="A9B7C6"/>
          <w:sz w:val="27"/>
          <w:szCs w:val="27"/>
        </w:rPr>
        <w:t>fileTree</w:t>
      </w:r>
      <w:proofErr w:type="spellEnd"/>
      <w:r w:rsidR="00C46D32" w:rsidRPr="00C46D32">
        <w:rPr>
          <w:rFonts w:hint="eastAsia"/>
          <w:color w:val="A9B7C6"/>
          <w:sz w:val="27"/>
          <w:szCs w:val="27"/>
        </w:rPr>
        <w:t>(</w:t>
      </w:r>
      <w:r w:rsidR="00C46D32" w:rsidRPr="00C46D32">
        <w:rPr>
          <w:rFonts w:hint="eastAsia"/>
          <w:color w:val="6A8759"/>
          <w:sz w:val="27"/>
          <w:szCs w:val="27"/>
        </w:rPr>
        <w:t>include</w:t>
      </w:r>
      <w:r w:rsidR="00C46D32" w:rsidRPr="00C46D32">
        <w:rPr>
          <w:rFonts w:hint="eastAsia"/>
          <w:color w:val="A9B7C6"/>
          <w:sz w:val="27"/>
          <w:szCs w:val="27"/>
        </w:rPr>
        <w:t>: [</w:t>
      </w:r>
      <w:r w:rsidR="00C46D32" w:rsidRPr="00C46D32">
        <w:rPr>
          <w:rFonts w:hint="eastAsia"/>
          <w:color w:val="6A8759"/>
          <w:sz w:val="27"/>
          <w:szCs w:val="27"/>
        </w:rPr>
        <w:t>'*.</w:t>
      </w:r>
      <w:proofErr w:type="spellStart"/>
      <w:r w:rsidR="00C46D32" w:rsidRPr="00C46D32">
        <w:rPr>
          <w:rFonts w:hint="eastAsia"/>
          <w:color w:val="6A8759"/>
          <w:sz w:val="27"/>
          <w:szCs w:val="27"/>
        </w:rPr>
        <w:t>aar</w:t>
      </w:r>
      <w:proofErr w:type="spellEnd"/>
      <w:r w:rsidR="00C46D32" w:rsidRPr="00C46D32">
        <w:rPr>
          <w:rFonts w:hint="eastAsia"/>
          <w:color w:val="6A8759"/>
          <w:sz w:val="27"/>
          <w:szCs w:val="27"/>
        </w:rPr>
        <w:t>'</w:t>
      </w:r>
      <w:r w:rsidR="00C46D32" w:rsidRPr="00C46D32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C46D32" w:rsidRPr="00C46D32">
        <w:rPr>
          <w:rFonts w:hint="eastAsia"/>
          <w:color w:val="6A8759"/>
          <w:sz w:val="27"/>
          <w:szCs w:val="27"/>
        </w:rPr>
        <w:t>dir</w:t>
      </w:r>
      <w:proofErr w:type="spellEnd"/>
      <w:r w:rsidR="00C46D32" w:rsidRPr="00C46D32">
        <w:rPr>
          <w:rFonts w:hint="eastAsia"/>
          <w:color w:val="A9B7C6"/>
          <w:sz w:val="27"/>
          <w:szCs w:val="27"/>
        </w:rPr>
        <w:t xml:space="preserve">: </w:t>
      </w:r>
      <w:r w:rsidR="00C46D32" w:rsidRPr="00C46D32">
        <w:rPr>
          <w:rFonts w:hint="eastAsia"/>
          <w:color w:val="6A8759"/>
          <w:sz w:val="27"/>
          <w:szCs w:val="27"/>
        </w:rPr>
        <w:t>'libs'</w:t>
      </w:r>
      <w:r w:rsidR="00C46D32" w:rsidRPr="00C46D32">
        <w:rPr>
          <w:rFonts w:hint="eastAsia"/>
          <w:color w:val="A9B7C6"/>
          <w:sz w:val="27"/>
          <w:szCs w:val="27"/>
        </w:rPr>
        <w:t>)</w:t>
      </w:r>
      <w:r w:rsidR="00C46D32" w:rsidRPr="00C46D32">
        <w:rPr>
          <w:rFonts w:hint="eastAsia"/>
          <w:color w:val="A9B7C6"/>
          <w:sz w:val="27"/>
          <w:szCs w:val="27"/>
        </w:rPr>
        <w:br/>
        <w:t xml:space="preserve">implementation </w:t>
      </w:r>
      <w:r w:rsidR="00C46D32" w:rsidRPr="00C46D32">
        <w:rPr>
          <w:rFonts w:hint="eastAsia"/>
          <w:color w:val="6A8759"/>
          <w:sz w:val="27"/>
          <w:szCs w:val="27"/>
        </w:rPr>
        <w:t>'com.android.support:multidex:1.0.3'</w:t>
      </w:r>
    </w:p>
    <w:p w:rsidR="007C1A0F" w:rsidRP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7C1A0F">
        <w:rPr>
          <w:rFonts w:hint="eastAsia"/>
          <w:color w:val="6A8759"/>
          <w:sz w:val="27"/>
          <w:szCs w:val="27"/>
        </w:rPr>
        <w:lastRenderedPageBreak/>
        <w:br/>
      </w:r>
      <w:r w:rsidRPr="007C1A0F">
        <w:rPr>
          <w:rFonts w:hint="eastAsia"/>
          <w:color w:val="A9B7C6"/>
          <w:sz w:val="27"/>
          <w:szCs w:val="27"/>
        </w:rPr>
        <w:t>}</w:t>
      </w:r>
    </w:p>
    <w:p w:rsidR="00FB56C7" w:rsidRPr="007C1A0F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46583B">
        <w:rPr>
          <w:rFonts w:hint="eastAsia"/>
          <w:color w:val="A9B7C6"/>
          <w:sz w:val="27"/>
          <w:szCs w:val="27"/>
        </w:rPr>
        <w:t>mavenLocal</w:t>
      </w:r>
      <w:proofErr w:type="spellEnd"/>
      <w:r w:rsidR="0046583B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Pr="00112FF2">
        <w:rPr>
          <w:rFonts w:hint="eastAsia"/>
          <w:color w:val="808080"/>
          <w:sz w:val="27"/>
          <w:szCs w:val="27"/>
        </w:rPr>
        <w:t xml:space="preserve">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</w:r>
      <w:proofErr w:type="spellStart"/>
      <w:r w:rsidRPr="00112FF2">
        <w:rPr>
          <w:rFonts w:hint="eastAsia"/>
          <w:color w:val="A9B7C6"/>
          <w:sz w:val="27"/>
          <w:szCs w:val="27"/>
        </w:rPr>
        <w:t>allpro</w:t>
      </w:r>
      <w:r w:rsidR="0046583B">
        <w:rPr>
          <w:rFonts w:hint="eastAsia"/>
          <w:color w:val="A9B7C6"/>
          <w:sz w:val="27"/>
          <w:szCs w:val="27"/>
        </w:rPr>
        <w:t>jects</w:t>
      </w:r>
      <w:proofErr w:type="spellEnd"/>
      <w:r w:rsidR="0046583B">
        <w:rPr>
          <w:rFonts w:hint="eastAsia"/>
          <w:color w:val="A9B7C6"/>
          <w:sz w:val="27"/>
          <w:szCs w:val="27"/>
        </w:rPr>
        <w:t xml:space="preserve">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</w:r>
      <w:r w:rsidRPr="00112FF2">
        <w:rPr>
          <w:rFonts w:hint="eastAsia"/>
          <w:color w:val="808080"/>
          <w:sz w:val="27"/>
          <w:szCs w:val="27"/>
        </w:rPr>
        <w:lastRenderedPageBreak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com.ulusdk.ui.WebviewActivity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</w:r>
      <w:r w:rsidR="00F21229" w:rsidRPr="00F21229">
        <w:rPr>
          <w:rFonts w:hint="eastAsia"/>
          <w:color w:val="E8BF6A"/>
          <w:sz w:val="27"/>
          <w:szCs w:val="27"/>
        </w:rPr>
        <w:t>&lt;activity</w:t>
      </w:r>
      <w:r w:rsidR="00F21229" w:rsidRPr="00F21229"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:name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com.ulusdk.ui.UserCenterActivity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:configChanges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sensorLandscape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:theme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="@style/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ulu_user_center_style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F21229" w:rsidRPr="00F21229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com.ulusdk.ui.ULUMainActivity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ulu_activity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F21229" w:rsidRDefault="007C1A0F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 </w:t>
      </w:r>
    </w:p>
    <w:p w:rsidR="002D56F1" w:rsidRPr="002D56F1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462AA1" w:rsidRPr="00462AA1" w:rsidRDefault="00462AA1" w:rsidP="00462A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462AA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&lt;receiver </w:t>
      </w:r>
      <w:proofErr w:type="spellStart"/>
      <w:r w:rsidRPr="00462AA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462AA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462AA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462AA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com.amazon.device.iap.ResponseReceiver</w:t>
      </w:r>
      <w:proofErr w:type="spellEnd"/>
      <w:r w:rsidRPr="00462AA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462AA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462AA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462AA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</w:t>
      </w:r>
      <w:r w:rsidRPr="00462AA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    </w:t>
      </w:r>
      <w:proofErr w:type="spellStart"/>
      <w:r w:rsidRPr="00462AA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462AA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462AA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462AA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com.amazon.inapp.purchasing.NOTIFY</w:t>
      </w:r>
      <w:proofErr w:type="spellEnd"/>
      <w:r w:rsidRPr="00462AA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462AA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   </w:t>
      </w:r>
      <w:r w:rsidRPr="00462AA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462AA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:permission</w:t>
      </w:r>
      <w:r w:rsidRPr="00462AA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="com.amazon.inapp.purchasing.Permission.NO</w:t>
      </w:r>
      <w:r w:rsidRPr="00462AA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TIFY" </w:t>
      </w:r>
      <w:r w:rsidRPr="00462AA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462AA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462AA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&lt;/receiver&gt;</w:t>
      </w:r>
    </w:p>
    <w:p w:rsidR="00462AA1" w:rsidRPr="00462AA1" w:rsidRDefault="00462AA1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bookmarkStart w:id="0" w:name="_GoBack"/>
      <w:bookmarkEnd w:id="0"/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Pr="007C1A0F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，从</w:t>
      </w:r>
      <w:proofErr w:type="gramStart"/>
      <w:r w:rsidR="0026370D">
        <w:rPr>
          <w:rFonts w:hint="eastAsia"/>
        </w:rPr>
        <w:t>游陆</w:t>
      </w:r>
      <w:r w:rsidR="00A114DE">
        <w:rPr>
          <w:rFonts w:hint="eastAsia"/>
        </w:rPr>
        <w:t>获</w:t>
      </w:r>
      <w:proofErr w:type="gramEnd"/>
      <w:r w:rsidR="00462AA1">
        <w:rPr>
          <w:rFonts w:hint="eastAsia"/>
        </w:rPr>
        <w:t xml:space="preserve"> </w:t>
      </w:r>
      <w:r w:rsidR="002D72A4">
        <w:rPr>
          <w:rFonts w:hint="eastAsia"/>
        </w:rPr>
        <w:t>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  <w:r w:rsidR="007C1A0F">
        <w:t>,</w:t>
      </w:r>
      <w:r w:rsidR="007C1A0F" w:rsidRPr="007C1A0F">
        <w:t xml:space="preserve"> </w:t>
      </w:r>
      <w:proofErr w:type="spellStart"/>
      <w:r w:rsidR="007C1A0F" w:rsidRPr="007C1A0F">
        <w:t>af_dev_key</w:t>
      </w:r>
      <w:proofErr w:type="spellEnd"/>
      <w:r w:rsidR="007C1A0F">
        <w:t>,</w:t>
      </w:r>
      <w:r w:rsidR="007C1A0F" w:rsidRPr="007C1A0F">
        <w:t xml:space="preserve"> </w:t>
      </w:r>
      <w:proofErr w:type="spellStart"/>
      <w:r w:rsidR="007C1A0F" w:rsidRPr="007C1A0F">
        <w:t>google_login_web_client_id</w:t>
      </w:r>
      <w:proofErr w:type="spellEnd"/>
    </w:p>
    <w:p w:rsidR="007C1A0F" w:rsidRPr="007C1A0F" w:rsidRDefault="008719C1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</w:t>
      </w:r>
      <w:proofErr w:type="spellStart"/>
      <w:r w:rsidRPr="008719C1">
        <w:rPr>
          <w:rFonts w:hint="eastAsia"/>
          <w:color w:val="808080"/>
          <w:sz w:val="27"/>
          <w:szCs w:val="27"/>
        </w:rPr>
        <w:t>facebook</w:t>
      </w:r>
      <w:proofErr w:type="spellEnd"/>
      <w:r w:rsidRPr="008719C1">
        <w:rPr>
          <w:rFonts w:hint="eastAsia"/>
          <w:color w:val="808080"/>
          <w:sz w:val="27"/>
          <w:szCs w:val="27"/>
        </w:rPr>
        <w:t xml:space="preserve"> </w:t>
      </w:r>
      <w:proofErr w:type="spellStart"/>
      <w:r w:rsidRPr="008719C1">
        <w:rPr>
          <w:rFonts w:hint="eastAsia"/>
          <w:color w:val="808080"/>
          <w:sz w:val="27"/>
          <w:szCs w:val="27"/>
        </w:rPr>
        <w:t>sdk</w:t>
      </w:r>
      <w:proofErr w:type="spellEnd"/>
      <w:r w:rsidRPr="008719C1">
        <w:rPr>
          <w:rFonts w:hint="eastAsia"/>
          <w:color w:val="808080"/>
          <w:sz w:val="27"/>
          <w:szCs w:val="27"/>
        </w:rPr>
        <w:t>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facebook_app_id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fb_login_protocol_scheme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af_dev_key</w:t>
      </w:r>
      <w:proofErr w:type="spellEnd"/>
      <w:r w:rsidR="007C1A0F" w:rsidRPr="007C1A0F">
        <w:rPr>
          <w:rFonts w:hint="eastAsia"/>
          <w:color w:val="6A8759"/>
          <w:sz w:val="27"/>
          <w:szCs w:val="27"/>
        </w:rPr>
        <w:t>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ernx85LSi7VY3pH44rAiDW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="google_login_web_client_id"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995364639279-e3g61hb1ve3faj4c6t5d0lr8gkppmc9a.apps.googleusercontent.com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="007C1A0F" w:rsidRPr="007C1A0F">
        <w:rPr>
          <w:rFonts w:hint="eastAsia"/>
          <w:color w:val="808080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ulu_e</w:t>
      </w:r>
      <w:r w:rsidR="005F4CF8">
        <w:rPr>
          <w:rFonts w:hint="eastAsia"/>
          <w:color w:val="6A8759"/>
          <w:sz w:val="27"/>
          <w:szCs w:val="27"/>
        </w:rPr>
        <w:t>nv</w:t>
      </w:r>
      <w:proofErr w:type="spellEnd"/>
      <w:r w:rsidR="007C1A0F" w:rsidRPr="007C1A0F">
        <w:rPr>
          <w:rFonts w:hint="eastAsia"/>
          <w:color w:val="6A8759"/>
          <w:sz w:val="27"/>
          <w:szCs w:val="27"/>
        </w:rPr>
        <w:t>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1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proofErr w:type="spellStart"/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F21229">
        <w:rPr>
          <w:rFonts w:hint="eastAsia"/>
          <w:color w:val="A9B7C6"/>
          <w:sz w:val="27"/>
          <w:szCs w:val="27"/>
        </w:rPr>
        <w:t>().</w:t>
      </w:r>
      <w:proofErr w:type="spellStart"/>
      <w:r w:rsidR="00F21229">
        <w:rPr>
          <w:rFonts w:hint="eastAsia"/>
          <w:color w:val="A9B7C6"/>
          <w:sz w:val="27"/>
          <w:szCs w:val="27"/>
        </w:rPr>
        <w:t>ULUOnCreat</w:t>
      </w:r>
      <w:proofErr w:type="spellEnd"/>
      <w:r w:rsidR="00F21229">
        <w:rPr>
          <w:rFonts w:hint="eastAsia"/>
          <w:color w:val="A9B7C6"/>
          <w:sz w:val="27"/>
          <w:szCs w:val="27"/>
        </w:rPr>
        <w:t>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C46D32" w:rsidRPr="00C46D32" w:rsidRDefault="00C46D32" w:rsidP="00C46D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onActivityResult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Intent data)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.onActivityResult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ULUOnActivityResult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resultCode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onRequestPermissionsResult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requestCode</w:t>
      </w:r>
      <w:proofErr w:type="spellEnd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</w:t>
      </w:r>
      <w:proofErr w:type="spellStart"/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NonNull</w:t>
      </w:r>
      <w:proofErr w:type="spellEnd"/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 xml:space="preserve"> 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String[] permissions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</w:t>
      </w:r>
      <w:proofErr w:type="spellStart"/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NonNull</w:t>
      </w:r>
      <w:proofErr w:type="spellEnd"/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 xml:space="preserve">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int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[]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grantResults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().ULUOnRequestPermissionsResult(requestCode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permissions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grantResults)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onStart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.onStart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ULUOnStart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onStop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.onStop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ULUOnStop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onPause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.onPause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ULUOnPause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onResume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.onResume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ULUOnResume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C46D3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C46D3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onDestroy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.onDestroy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ULUOnDestory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Process.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killProcess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Process.</w:t>
      </w:r>
      <w:r w:rsidRPr="00C46D3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myPid</w:t>
      </w:r>
      <w:proofErr w:type="spellEnd"/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C46D3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C46D3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F21229" w:rsidRPr="00C46D32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init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proofErr w:type="spellEnd"/>
      <w:r>
        <w:rPr>
          <w:rFonts w:hint="eastAsia"/>
          <w:color w:val="A9B7C6"/>
          <w:sz w:val="27"/>
          <w:szCs w:val="27"/>
        </w:rPr>
        <w:t xml:space="preserve">)+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proofErr w:type="spellEnd"/>
      <w:r>
        <w:rPr>
          <w:rFonts w:hint="eastAsia"/>
          <w:color w:val="A9B7C6"/>
          <w:sz w:val="27"/>
          <w:szCs w:val="27"/>
        </w:rPr>
        <w:t>)+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onLoginSuccess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String </w:t>
      </w:r>
      <w:proofErr w:type="spellStart"/>
      <w:r>
        <w:rPr>
          <w:rFonts w:hint="eastAsia"/>
          <w:color w:val="A9B7C6"/>
          <w:sz w:val="27"/>
          <w:szCs w:val="27"/>
        </w:rPr>
        <w:t>uid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proofErr w:type="spellStart"/>
      <w:r>
        <w:rPr>
          <w:rFonts w:hint="eastAsia"/>
          <w:color w:val="A9B7C6"/>
          <w:sz w:val="27"/>
          <w:szCs w:val="27"/>
        </w:rPr>
        <w:t>uluUser.getUid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</w:t>
      </w:r>
      <w:proofErr w:type="spellStart"/>
      <w:r>
        <w:rPr>
          <w:rFonts w:hint="eastAsia"/>
          <w:color w:val="A9B7C6"/>
          <w:sz w:val="27"/>
          <w:szCs w:val="27"/>
        </w:rPr>
        <w:t>uluUser.getToken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gramStart"/>
      <w:r>
        <w:rPr>
          <w:rFonts w:hint="eastAsia"/>
          <w:color w:val="A9B7C6"/>
          <w:sz w:val="27"/>
          <w:szCs w:val="27"/>
        </w:rPr>
        <w:t>login(</w:t>
      </w:r>
      <w:proofErr w:type="gram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uluOrder.setExtraData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ExtraData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uluOrder.setUluProductId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().pay(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>,new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ULUPayListenter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onPaySuccess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 xml:space="preserve">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RoleLevel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uluRole.setVipLevel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7C1A0F">
        <w:rPr>
          <w:rFonts w:hint="eastAsia"/>
          <w:color w:val="A9B7C6"/>
          <w:sz w:val="27"/>
          <w:szCs w:val="27"/>
        </w:rPr>
        <w:t>().</w:t>
      </w:r>
      <w:proofErr w:type="spellStart"/>
      <w:r w:rsidR="007C1A0F">
        <w:rPr>
          <w:rFonts w:hint="eastAsia"/>
          <w:color w:val="A9B7C6"/>
          <w:sz w:val="27"/>
          <w:szCs w:val="27"/>
        </w:rPr>
        <w:t>openUserCenter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 xml:space="preserve">&lt;String&gt; 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>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skuList.add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getProductList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ULUGetProductListener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onQuerySuccess</w:t>
      </w:r>
      <w:proofErr w:type="spellEnd"/>
      <w:r>
        <w:rPr>
          <w:rFonts w:hint="eastAsia"/>
          <w:color w:val="A9B7C6"/>
          <w:sz w:val="27"/>
          <w:szCs w:val="27"/>
        </w:rPr>
        <w:t>(List&lt;</w:t>
      </w:r>
      <w:proofErr w:type="spellStart"/>
      <w:r>
        <w:rPr>
          <w:rFonts w:hint="eastAsia"/>
          <w:color w:val="A9B7C6"/>
          <w:sz w:val="27"/>
          <w:szCs w:val="27"/>
        </w:rPr>
        <w:t>ULUProduct</w:t>
      </w:r>
      <w:proofErr w:type="spellEnd"/>
      <w:r>
        <w:rPr>
          <w:rFonts w:hint="eastAsia"/>
          <w:color w:val="A9B7C6"/>
          <w:sz w:val="27"/>
          <w:szCs w:val="27"/>
        </w:rPr>
        <w:t>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6A8759"/>
          <w:sz w:val="27"/>
          <w:szCs w:val="27"/>
        </w:rPr>
        <w:t>list.size</w:t>
      </w:r>
      <w:proofErr w:type="spellEnd"/>
      <w:r>
        <w:rPr>
          <w:rFonts w:hint="eastAsia"/>
          <w:color w:val="6A8759"/>
          <w:sz w:val="27"/>
          <w:szCs w:val="27"/>
        </w:rPr>
        <w:t>()==="</w:t>
      </w:r>
      <w:r>
        <w:rPr>
          <w:rFonts w:hint="eastAsia"/>
          <w:color w:val="A9B7C6"/>
          <w:sz w:val="27"/>
          <w:szCs w:val="27"/>
        </w:rPr>
        <w:t>+</w:t>
      </w:r>
      <w:proofErr w:type="spellStart"/>
      <w:r>
        <w:rPr>
          <w:rFonts w:hint="eastAsia"/>
          <w:color w:val="A9B7C6"/>
          <w:sz w:val="27"/>
          <w:szCs w:val="27"/>
        </w:rPr>
        <w:t>list.size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C7AC4" w:rsidRDefault="00DC7AC4" w:rsidP="00DC7AC4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C7AC4" w:rsidRPr="00F929CB" w:rsidRDefault="00DC7AC4" w:rsidP="00DC7AC4"/>
    <w:p w:rsidR="00DC7AC4" w:rsidRDefault="00DC7AC4" w:rsidP="00DC7AC4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RoleLevel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DC7AC4" w:rsidRPr="007C1A0F" w:rsidRDefault="00DC7AC4" w:rsidP="00DC7AC4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</w:p>
    <w:p w:rsidR="00DC7AC4" w:rsidRDefault="00DC7AC4" w:rsidP="00DC7AC4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C7AC4" w:rsidRPr="00F929CB" w:rsidRDefault="00DC7AC4" w:rsidP="00DC7AC4"/>
    <w:p w:rsidR="00DC7AC4" w:rsidRPr="006F06B1" w:rsidRDefault="00DC7AC4" w:rsidP="00DC7A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enventKey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enventValue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uluTrackEvent</w:t>
      </w:r>
      <w:proofErr w:type="spellEnd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envent</w:t>
      </w:r>
      <w:proofErr w:type="spellEnd"/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C7AC4" w:rsidRDefault="00DE0C6F" w:rsidP="00DE0C6F"/>
    <w:p w:rsidR="00F929CB" w:rsidRPr="00F929CB" w:rsidRDefault="00F929CB" w:rsidP="005D1916"/>
    <w:sectPr w:rsidR="00F929CB" w:rsidRPr="00F929C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B47" w:rsidRDefault="003C7B47" w:rsidP="00213AAD">
      <w:r>
        <w:separator/>
      </w:r>
    </w:p>
  </w:endnote>
  <w:endnote w:type="continuationSeparator" w:id="0">
    <w:p w:rsidR="003C7B47" w:rsidRDefault="003C7B47" w:rsidP="00213AAD">
      <w:r>
        <w:continuationSeparator/>
      </w:r>
    </w:p>
  </w:endnote>
  <w:endnote w:type="continuationNotice" w:id="1">
    <w:p w:rsidR="003C7B47" w:rsidRDefault="003C7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B47" w:rsidRDefault="003C7B47" w:rsidP="00213AAD">
      <w:r>
        <w:separator/>
      </w:r>
    </w:p>
  </w:footnote>
  <w:footnote w:type="continuationSeparator" w:id="0">
    <w:p w:rsidR="003C7B47" w:rsidRDefault="003C7B47" w:rsidP="00213AAD">
      <w:r>
        <w:continuationSeparator/>
      </w:r>
    </w:p>
  </w:footnote>
  <w:footnote w:type="continuationNotice" w:id="1">
    <w:p w:rsidR="003C7B47" w:rsidRDefault="003C7B4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109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70F"/>
    <w:rsid w:val="00331811"/>
    <w:rsid w:val="003563AC"/>
    <w:rsid w:val="00362540"/>
    <w:rsid w:val="0037118C"/>
    <w:rsid w:val="003929C9"/>
    <w:rsid w:val="003C7B47"/>
    <w:rsid w:val="003E781F"/>
    <w:rsid w:val="003F26DE"/>
    <w:rsid w:val="004019F5"/>
    <w:rsid w:val="004516B1"/>
    <w:rsid w:val="00453A99"/>
    <w:rsid w:val="00457616"/>
    <w:rsid w:val="00461AC2"/>
    <w:rsid w:val="00462AA1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4CF8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46D32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C7AC4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62DAF"/>
    <w:rsid w:val="00F75C37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0E5FC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87F74-B242-4A25-AE30-01099B9A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19</Pages>
  <Words>1418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cp:lastPrinted>2019-04-15T08:06:00Z</cp:lastPrinted>
  <dcterms:created xsi:type="dcterms:W3CDTF">2019-04-08T06:38:00Z</dcterms:created>
  <dcterms:modified xsi:type="dcterms:W3CDTF">2019-12-13T06:14:00Z</dcterms:modified>
</cp:coreProperties>
</file>