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BD3DE6">
        <w:rPr>
          <w:b/>
          <w:bCs/>
          <w:color w:val="5A5A5A"/>
          <w:kern w:val="0"/>
          <w:sz w:val="20"/>
          <w:szCs w:val="20"/>
          <w:u w:color="5A5A5A"/>
        </w:rPr>
        <w:t>3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>
        <w:rPr>
          <w:color w:val="5A5A5A"/>
          <w:kern w:val="0"/>
          <w:sz w:val="20"/>
          <w:szCs w:val="20"/>
          <w:u w:color="5A5A5A"/>
          <w:lang w:val="zh-CN"/>
        </w:rPr>
        <w:t>L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批准：Link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DE0C6F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23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/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</w:rPr>
            </w:pPr>
            <w:r>
              <w:rPr>
                <w:color w:val="5A5A5A"/>
                <w:u w:color="5A5A5A"/>
                <w:lang w:val="zh-TW" w:eastAsia="zh-TW"/>
              </w:rPr>
              <w:t>增加登录和支付接口说明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>
        <w:rPr>
          <w:rFonts w:ascii="微软雅黑" w:eastAsia="微软雅黑" w:hAnsi="微软雅黑" w:cs="宋体"/>
          <w:color w:val="323232"/>
          <w:kern w:val="0"/>
          <w:szCs w:val="21"/>
        </w:rPr>
        <w:t>ulusdk1.</w:t>
      </w:r>
      <w:r w:rsidR="00751966">
        <w:rPr>
          <w:rFonts w:ascii="微软雅黑" w:eastAsia="微软雅黑" w:hAnsi="微软雅黑" w:cs="宋体" w:hint="eastAsia"/>
          <w:color w:val="323232"/>
          <w:kern w:val="0"/>
          <w:szCs w:val="21"/>
        </w:rPr>
        <w:t>1.</w:t>
      </w:r>
      <w:r w:rsidR="00EA2734">
        <w:rPr>
          <w:rFonts w:ascii="微软雅黑" w:eastAsia="微软雅黑" w:hAnsi="微软雅黑" w:cs="宋体"/>
          <w:color w:val="323232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323232"/>
          <w:kern w:val="0"/>
          <w:szCs w:val="21"/>
        </w:rPr>
        <w:t>.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arr文件到项目app/libs目录中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A57CAD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57CAD">
        <w:rPr>
          <w:rFonts w:hint="eastAsia"/>
          <w:color w:val="A9B7C6"/>
          <w:sz w:val="27"/>
          <w:szCs w:val="27"/>
        </w:rPr>
        <w:t>b</w:t>
      </w:r>
      <w:r w:rsidR="00112FF2"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 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="00112FF2" w:rsidRPr="00112FF2">
        <w:rPr>
          <w:rFonts w:hint="eastAsia"/>
          <w:color w:val="6A8759"/>
          <w:sz w:val="27"/>
          <w:szCs w:val="27"/>
        </w:rPr>
        <w:br/>
      </w:r>
      <w:r w:rsidR="00112FF2"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 xml:space="preserve"> files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br/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allprojects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{</w:t>
      </w:r>
      <w:r w:rsidR="00112FF2" w:rsidRPr="00112FF2">
        <w:rPr>
          <w:rFonts w:hint="eastAsia"/>
          <w:color w:val="A9B7C6"/>
          <w:sz w:val="27"/>
          <w:szCs w:val="27"/>
        </w:rPr>
        <w:br/>
      </w:r>
      <w:r w:rsidR="00112FF2" w:rsidRPr="00112FF2">
        <w:rPr>
          <w:rFonts w:hint="eastAsia"/>
          <w:color w:val="A9B7C6"/>
          <w:sz w:val="27"/>
          <w:szCs w:val="27"/>
        </w:rPr>
        <w:lastRenderedPageBreak/>
        <w:t xml:space="preserve">    repositories {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808080"/>
          <w:sz w:val="27"/>
          <w:szCs w:val="27"/>
        </w:rPr>
        <w:t>/*google()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808080"/>
          <w:sz w:val="27"/>
          <w:szCs w:val="27"/>
        </w:rPr>
        <w:t>mavenCentral</w:t>
      </w:r>
      <w:proofErr w:type="spellEnd"/>
      <w:r w:rsidR="00112FF2" w:rsidRPr="00112FF2">
        <w:rPr>
          <w:rFonts w:hint="eastAsia"/>
          <w:color w:val="808080"/>
          <w:sz w:val="27"/>
          <w:szCs w:val="27"/>
        </w:rPr>
        <w:t>()*/</w:t>
      </w:r>
      <w:r w:rsidR="00112FF2"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="00112FF2"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 xml:space="preserve"> </w:t>
      </w:r>
      <w:r w:rsidR="00112FF2"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112FF2" w:rsidRPr="00112FF2">
        <w:rPr>
          <w:rFonts w:hint="eastAsia"/>
          <w:color w:val="A9B7C6"/>
          <w:sz w:val="27"/>
          <w:szCs w:val="27"/>
        </w:rPr>
        <w:t>}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112FF2"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="00112FF2" w:rsidRPr="00112FF2">
        <w:rPr>
          <w:rFonts w:hint="eastAsia"/>
          <w:color w:val="A9B7C6"/>
          <w:sz w:val="27"/>
          <w:szCs w:val="27"/>
        </w:rPr>
        <w:t>()</w:t>
      </w:r>
      <w:r w:rsidR="00112FF2"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="00112FF2"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android.permission.READ_PHONE_STATE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com.ulusdk.BindMailActivity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com.ulusdk.ChangePasswordActivity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72A4" w:rsidRPr="00923B49" w:rsidRDefault="00DF1C64" w:rsidP="00923B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8719C1">
        <w:rPr>
          <w:rFonts w:hint="eastAsia"/>
        </w:rPr>
        <w:t>获取</w:t>
      </w:r>
      <w:proofErr w:type="gramEnd"/>
      <w:r w:rsidR="008719C1">
        <w:rPr>
          <w:rFonts w:hint="eastAsia"/>
        </w:rPr>
        <w:t>的</w:t>
      </w:r>
      <w:proofErr w:type="spellStart"/>
      <w:r w:rsidR="008719C1" w:rsidRPr="008719C1">
        <w:rPr>
          <w:rFonts w:hint="eastAsia"/>
        </w:rPr>
        <w:t>server_client_id</w:t>
      </w:r>
      <w:proofErr w:type="spellEnd"/>
      <w:r w:rsidR="008719C1" w:rsidRPr="008719C1">
        <w:rPr>
          <w:rFonts w:hint="eastAsia"/>
        </w:rPr>
        <w:t>和支付密钥</w:t>
      </w:r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CD15C1" w:rsidRDefault="00AE4663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AE4663">
        <w:rPr>
          <w:rFonts w:hint="eastAsia"/>
          <w:color w:val="A9B7C6"/>
          <w:sz w:val="27"/>
          <w:szCs w:val="27"/>
        </w:rPr>
        <w:t>U</w:t>
      </w:r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gramStart"/>
      <w:r w:rsidR="00A54325" w:rsidRPr="00A54325">
        <w:rPr>
          <w:rFonts w:hint="eastAsia"/>
          <w:color w:val="6A8759"/>
          <w:sz w:val="27"/>
          <w:szCs w:val="27"/>
        </w:rPr>
        <w:t>透传参数</w:t>
      </w:r>
      <w:proofErr w:type="gram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9876AA"/>
          <w:sz w:val="27"/>
          <w:szCs w:val="27"/>
        </w:rPr>
        <w:t>SKU_GAS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"商品名称"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uluOrder.setProductPrice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897BB"/>
          <w:sz w:val="27"/>
          <w:szCs w:val="27"/>
        </w:rPr>
        <w:t>1.00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uluOrder.setCpOrderId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UUID.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randomUUID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toString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=</w:t>
      </w:r>
      <w:r w:rsidR="00A54325"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r w:rsidR="00A54325"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="00A54325"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="00A54325" w:rsidRPr="00A54325">
        <w:rPr>
          <w:rFonts w:hint="eastAsia"/>
          <w:color w:val="6A8759"/>
          <w:sz w:val="27"/>
          <w:szCs w:val="27"/>
        </w:rPr>
        <w:t>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</w:r>
      <w:r w:rsidR="00A54325" w:rsidRPr="00A54325"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lastRenderedPageBreak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3009D2" w:rsidRPr="002A4576" w:rsidRDefault="003009D2" w:rsidP="003009D2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6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.Sdk退出登录（必接）</w:t>
      </w:r>
    </w:p>
    <w:p w:rsidR="002A4576" w:rsidRPr="002A4576" w:rsidRDefault="002A4576" w:rsidP="002A45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().logout(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3009D2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3009D2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3009D2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+error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3009D2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3009D2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3009D2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>
      <w:pPr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FB046A" w:rsidRPr="00C00588" w:rsidRDefault="00C00588" w:rsidP="00C00588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 xml:space="preserve"> </w:t>
      </w:r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打开客服接口（登录后操作）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14026B" w:rsidRPr="0014026B" w:rsidRDefault="0014026B" w:rsidP="001402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14026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updateRoleInfo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proofErr w:type="gram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boolean</w:t>
      </w:r>
      <w:proofErr w:type="spellEnd"/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isCreat</w:t>
      </w:r>
      <w:r w:rsidRPr="0014026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14026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</w:p>
    <w:p w:rsidR="0014026B" w:rsidRPr="0014026B" w:rsidRDefault="0014026B" w:rsidP="00FB046A">
      <w:pPr>
        <w:widowControl/>
        <w:shd w:val="clear" w:color="auto" w:fill="F5F5F5"/>
        <w:jc w:val="left"/>
        <w:rPr>
          <w:rStyle w:val="a8"/>
          <w:rFonts w:ascii="微软雅黑" w:eastAsia="微软雅黑" w:hAnsi="微软雅黑"/>
          <w:color w:val="323232"/>
          <w:szCs w:val="21"/>
        </w:rPr>
      </w:pPr>
    </w:p>
    <w:p w:rsidR="00FB046A" w:rsidRPr="00FB046A" w:rsidRDefault="0014026B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14026B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isCreat</w:t>
      </w:r>
      <w:proofErr w:type="spellEnd"/>
      <w:r w:rsidR="00FB046A"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：是否创建角色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FB046A" w:rsidRPr="00FB046A" w:rsidRDefault="00FB046A" w:rsidP="00FB046A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FB046A" w:rsidRPr="00C00588" w:rsidRDefault="00FB046A" w:rsidP="00C00588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游戏在创建角色、登录后进入游戏和角色升级三个事件中调用此接口，如果创建角色</w:t>
      </w:r>
      <w:proofErr w:type="spellStart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isCreateRole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true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，其他时候为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false</w:t>
      </w:r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。</w:t>
      </w:r>
    </w:p>
    <w:p w:rsidR="00FB046A" w:rsidRDefault="00FB046A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B046A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B046A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B046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B046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B046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815321" w:rsidRDefault="005D1916" w:rsidP="005D19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8153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openCustomerService</w:t>
      </w:r>
      <w:proofErr w:type="spellEnd"/>
      <w:proofErr w:type="gramEnd"/>
      <w:r w:rsidRPr="008153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8153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1916" w:rsidRPr="00FB046A" w:rsidRDefault="005D1916" w:rsidP="00FB04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FB046A" w:rsidRPr="00FB046A" w:rsidRDefault="00FB046A" w:rsidP="002A4576">
      <w:pPr>
        <w:rPr>
          <w:ins w:id="12" w:author="mine" w:date="2019-05-14T17:30:00Z"/>
        </w:rPr>
      </w:pPr>
    </w:p>
    <w:p w:rsidR="00815321" w:rsidRPr="00C00588" w:rsidRDefault="00815321" w:rsidP="0081532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5D1916" w:rsidRPr="005D1916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对话框显示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（必接）</w:t>
      </w:r>
    </w:p>
    <w:p w:rsidR="005D1916" w:rsidRDefault="005D1916" w:rsidP="005D1916">
      <w:pPr>
        <w:pStyle w:val="HTML0"/>
        <w:shd w:val="clear" w:color="auto" w:fill="2B2B2B"/>
        <w:ind w:left="420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</w:r>
      <w:r w:rsidR="009E5AC6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  <w:bookmarkStart w:id="14" w:name="_GoBack"/>
      <w:bookmarkEnd w:id="14"/>
    </w:p>
    <w:p w:rsidR="005D1916" w:rsidRDefault="005D1916" w:rsidP="005D1916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</w:p>
    <w:p w:rsidR="005D1916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lastRenderedPageBreak/>
        <w:t xml:space="preserve">    </w:t>
      </w:r>
      <w:proofErr w:type="spellStart"/>
      <w:proofErr w:type="gram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</w:t>
      </w:r>
      <w:r w:rsidR="00045827">
        <w:rPr>
          <w:rFonts w:hint="eastAsia"/>
          <w:color w:val="6A8759"/>
          <w:sz w:val="27"/>
          <w:szCs w:val="27"/>
        </w:rPr>
        <w:t>ze</w:t>
      </w:r>
      <w:proofErr w:type="spellEnd"/>
      <w:r w:rsidR="00045827">
        <w:rPr>
          <w:rFonts w:hint="eastAsia"/>
          <w:color w:val="6A8759"/>
          <w:sz w:val="27"/>
          <w:szCs w:val="27"/>
        </w:rPr>
        <w:t>"</w:t>
      </w:r>
    </w:p>
    <w:p w:rsidR="005D1916" w:rsidRPr="00045827" w:rsidRDefault="005D1916" w:rsidP="00045827">
      <w:pPr>
        <w:pStyle w:val="HTML0"/>
        <w:shd w:val="clear" w:color="auto" w:fill="2B2B2B"/>
        <w:ind w:left="420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815321" w:rsidRDefault="00815321" w:rsidP="005D1916"/>
    <w:p w:rsidR="00DE0C6F" w:rsidRDefault="00DE0C6F" w:rsidP="00DE0C6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恒竖屏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动态设置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F1637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设置游戏页面恒竖屏</w:t>
      </w:r>
    </w:p>
    <w:p w:rsidR="00DE0C6F" w:rsidRPr="00DE0C6F" w:rsidRDefault="00DE0C6F" w:rsidP="00DE0C6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，/</w:t>
      </w:r>
      <w:r>
        <w:rPr>
          <w:color w:val="6A8759"/>
          <w:sz w:val="27"/>
          <w:szCs w:val="27"/>
        </w:rPr>
        <w:t>/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.ulusdk.UserCenterActivity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DE0C6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DE0C6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DE0C6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portrait "</w:t>
      </w:r>
      <w:r w:rsidRPr="00DE0C6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DE0C6F" w:rsidRPr="00DE0C6F" w:rsidRDefault="00DE0C6F" w:rsidP="00DE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DE0C6F" w:rsidRPr="00DE0C6F" w:rsidRDefault="00DE0C6F" w:rsidP="00DE0C6F"/>
    <w:p w:rsidR="00F929CB" w:rsidRDefault="00F929CB" w:rsidP="00F929CB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上传角色信息、支付时加入角色id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Default="00F929CB" w:rsidP="005D1916">
      <w:r>
        <w:rPr>
          <w:rFonts w:hint="eastAsia"/>
        </w:rPr>
        <w:t>上传角色信息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true,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DE0C6F" w:rsidRDefault="00F929CB" w:rsidP="005D1916">
      <w:r>
        <w:rPr>
          <w:rFonts w:hint="eastAsia"/>
        </w:rPr>
        <w:t>支付</w:t>
      </w:r>
    </w:p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gram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透传参数</w:t>
      </w:r>
      <w:proofErr w:type="gram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"商品名称"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uluOrder.setProductPrice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1.00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uluOrder.setCpOrderId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UUID.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randomUUID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toString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uluRole.setRoleId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("</w:t>
      </w:r>
      <w:proofErr w:type="spellStart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RoleId</w:t>
      </w:r>
      <w:proofErr w:type="spellEnd"/>
      <w:r w:rsidRPr="00F929CB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");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uluGooglePay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uluOrder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,new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ULUPayListenter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onPaySuccess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extrasParams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LogUtil.getInstance().i(this.getClass().getSimpleName(),"paySuccess");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"支付成功"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929CB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929C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onPayFail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orderId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LogUtil.getInstance().i(this.getClass().getSimpleName(),"onPayFail");</w:t>
      </w:r>
      <w:r w:rsidRPr="00F929CB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"支付失败"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929CB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F929CB" w:rsidRDefault="00DE0C6F" w:rsidP="005D1916"/>
    <w:p w:rsidR="00DE0C6F" w:rsidRPr="00815321" w:rsidRDefault="00DE0C6F" w:rsidP="005D1916"/>
    <w:p w:rsidR="00815321" w:rsidRPr="002A4576" w:rsidRDefault="00815321">
      <w:pPr>
        <w:rPr>
          <w:rPrChange w:id="17" w:author="mine" w:date="2019-05-14T17:30:00Z">
            <w:rPr>
              <w:color w:val="A9B7C6"/>
              <w:sz w:val="27"/>
            </w:rPr>
          </w:rPrChange>
        </w:rPr>
        <w:pPrChange w:id="18" w:author="mine" w:date="2019-05-14T17:30:00Z">
          <w:pPr>
            <w:pStyle w:val="HTML0"/>
            <w:shd w:val="clear" w:color="auto" w:fill="2B2B2B"/>
          </w:pPr>
        </w:pPrChange>
      </w:pPr>
    </w:p>
    <w:sectPr w:rsidR="00815321" w:rsidRPr="002A45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1A1" w:rsidRDefault="005F11A1" w:rsidP="00213AAD">
      <w:r>
        <w:separator/>
      </w:r>
    </w:p>
  </w:endnote>
  <w:endnote w:type="continuationSeparator" w:id="0">
    <w:p w:rsidR="005F11A1" w:rsidRDefault="005F11A1" w:rsidP="00213AAD">
      <w:r>
        <w:continuationSeparator/>
      </w:r>
    </w:p>
  </w:endnote>
  <w:endnote w:type="continuationNotice" w:id="1">
    <w:p w:rsidR="005F11A1" w:rsidRDefault="005F11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1A1" w:rsidRDefault="005F11A1" w:rsidP="00213AAD">
      <w:r>
        <w:separator/>
      </w:r>
    </w:p>
  </w:footnote>
  <w:footnote w:type="continuationSeparator" w:id="0">
    <w:p w:rsidR="005F11A1" w:rsidRDefault="005F11A1" w:rsidP="00213AAD">
      <w:r>
        <w:continuationSeparator/>
      </w:r>
    </w:p>
  </w:footnote>
  <w:footnote w:type="continuationNotice" w:id="1">
    <w:p w:rsidR="005F11A1" w:rsidRDefault="005F11A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B79"/>
    <w:rsid w:val="00045827"/>
    <w:rsid w:val="000A273D"/>
    <w:rsid w:val="000B78AC"/>
    <w:rsid w:val="000D3C6B"/>
    <w:rsid w:val="000F7ABF"/>
    <w:rsid w:val="001128A4"/>
    <w:rsid w:val="00112FF2"/>
    <w:rsid w:val="00114F35"/>
    <w:rsid w:val="00116CF0"/>
    <w:rsid w:val="001222E8"/>
    <w:rsid w:val="0014026B"/>
    <w:rsid w:val="00146DA8"/>
    <w:rsid w:val="00185F7F"/>
    <w:rsid w:val="001D1E20"/>
    <w:rsid w:val="001E2812"/>
    <w:rsid w:val="00213AAD"/>
    <w:rsid w:val="002257B4"/>
    <w:rsid w:val="0026370D"/>
    <w:rsid w:val="002846DE"/>
    <w:rsid w:val="002A4576"/>
    <w:rsid w:val="002D56F1"/>
    <w:rsid w:val="002D72A4"/>
    <w:rsid w:val="002F495F"/>
    <w:rsid w:val="002F6C66"/>
    <w:rsid w:val="003009D2"/>
    <w:rsid w:val="00327FA4"/>
    <w:rsid w:val="00331811"/>
    <w:rsid w:val="003563AC"/>
    <w:rsid w:val="00362540"/>
    <w:rsid w:val="003929C9"/>
    <w:rsid w:val="003E781F"/>
    <w:rsid w:val="004019F5"/>
    <w:rsid w:val="00457616"/>
    <w:rsid w:val="004749B8"/>
    <w:rsid w:val="00506E2C"/>
    <w:rsid w:val="0051563D"/>
    <w:rsid w:val="0052734A"/>
    <w:rsid w:val="00536ED4"/>
    <w:rsid w:val="0054545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605A"/>
    <w:rsid w:val="00666DF1"/>
    <w:rsid w:val="00670345"/>
    <w:rsid w:val="006844A2"/>
    <w:rsid w:val="00693015"/>
    <w:rsid w:val="006D517D"/>
    <w:rsid w:val="00751966"/>
    <w:rsid w:val="007610A3"/>
    <w:rsid w:val="00775647"/>
    <w:rsid w:val="0078782D"/>
    <w:rsid w:val="00795797"/>
    <w:rsid w:val="007A5973"/>
    <w:rsid w:val="007B2FD1"/>
    <w:rsid w:val="007F279B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B68FE"/>
    <w:rsid w:val="009C25F6"/>
    <w:rsid w:val="009C34B9"/>
    <w:rsid w:val="009D4CC3"/>
    <w:rsid w:val="009E5AC6"/>
    <w:rsid w:val="00A31934"/>
    <w:rsid w:val="00A54325"/>
    <w:rsid w:val="00A57CAD"/>
    <w:rsid w:val="00AB3E22"/>
    <w:rsid w:val="00AC1B51"/>
    <w:rsid w:val="00AD2CDB"/>
    <w:rsid w:val="00AE4663"/>
    <w:rsid w:val="00B66FF5"/>
    <w:rsid w:val="00B96CE3"/>
    <w:rsid w:val="00BD3DE6"/>
    <w:rsid w:val="00BD40E0"/>
    <w:rsid w:val="00BE18A2"/>
    <w:rsid w:val="00C00588"/>
    <w:rsid w:val="00C326CB"/>
    <w:rsid w:val="00C43267"/>
    <w:rsid w:val="00C563B7"/>
    <w:rsid w:val="00CC6DBD"/>
    <w:rsid w:val="00CD15C1"/>
    <w:rsid w:val="00CE5D80"/>
    <w:rsid w:val="00CF4DA7"/>
    <w:rsid w:val="00D33971"/>
    <w:rsid w:val="00D44007"/>
    <w:rsid w:val="00D6124F"/>
    <w:rsid w:val="00D76726"/>
    <w:rsid w:val="00D865C6"/>
    <w:rsid w:val="00DB45DB"/>
    <w:rsid w:val="00DE0C6F"/>
    <w:rsid w:val="00DE7B15"/>
    <w:rsid w:val="00DF1C64"/>
    <w:rsid w:val="00E30874"/>
    <w:rsid w:val="00E75929"/>
    <w:rsid w:val="00EA273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5DA6-5B83-4CF6-AAAC-681F0A31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21</Pages>
  <Words>1738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cp:lastPrinted>2019-04-15T08:06:00Z</cp:lastPrinted>
  <dcterms:created xsi:type="dcterms:W3CDTF">2019-04-08T06:38:00Z</dcterms:created>
  <dcterms:modified xsi:type="dcterms:W3CDTF">2019-07-30T07:40:00Z</dcterms:modified>
</cp:coreProperties>
</file>